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BF7E" w14:textId="77777777" w:rsidR="00725DC8" w:rsidRPr="00E64CBC" w:rsidRDefault="00725DC8" w:rsidP="000E5A3F">
      <w:pPr>
        <w:pStyle w:val="NoSpacing"/>
        <w:spacing w:after="302"/>
        <w:rPr>
          <w:rFonts w:ascii="Montserrat" w:hAnsi="Montserrat" w:cs="Arial"/>
          <w:b/>
          <w:bCs/>
          <w:color w:val="00AEEF"/>
          <w:rPrChange w:id="0" w:author="OSullivan, Danielle" w:date="2020-05-09T21:32:00Z">
            <w:rPr>
              <w:rFonts w:cs="Arial"/>
              <w:b/>
              <w:color w:val="00AEEF"/>
              <w:sz w:val="28"/>
              <w:szCs w:val="28"/>
            </w:rPr>
          </w:rPrChange>
        </w:rPr>
      </w:pPr>
      <w:r w:rsidRPr="00E64CBC">
        <w:rPr>
          <w:rFonts w:ascii="Montserrat" w:hAnsi="Montserrat" w:cs="Arial"/>
          <w:b/>
          <w:bCs/>
          <w:color w:val="00AEEF"/>
          <w:rPrChange w:id="1" w:author="OSullivan, Danielle" w:date="2020-05-09T21:32:00Z">
            <w:rPr>
              <w:rFonts w:cs="Arial"/>
              <w:b/>
              <w:color w:val="00AEEF"/>
              <w:sz w:val="28"/>
              <w:szCs w:val="28"/>
            </w:rPr>
          </w:rPrChange>
        </w:rPr>
        <w:t>SUSI activity template for Child XX</w:t>
      </w:r>
    </w:p>
    <w:p w14:paraId="7BB400B6" w14:textId="6A046C4B" w:rsidR="00725DC8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ins w:id="2" w:author="OSullivan, Danielle" w:date="2020-05-09T21:32:00Z"/>
          <w:rFonts w:ascii="Montserrat" w:hAnsi="Montserrat" w:cs="Arial"/>
          <w:color w:val="auto"/>
          <w:sz w:val="21"/>
          <w:szCs w:val="21"/>
        </w:rPr>
      </w:pPr>
      <w:commentRangeStart w:id="3"/>
      <w:r w:rsidRPr="00E64CBC">
        <w:rPr>
          <w:rFonts w:ascii="Montserrat" w:hAnsi="Montserrat" w:cs="Arial"/>
          <w:color w:val="auto"/>
          <w:sz w:val="21"/>
          <w:szCs w:val="21"/>
          <w:rPrChange w:id="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T</w:t>
      </w:r>
      <w:commentRangeEnd w:id="3"/>
      <w:r w:rsidR="002E0DB6" w:rsidRPr="00E64CBC">
        <w:rPr>
          <w:rStyle w:val="CommentReference"/>
          <w:rFonts w:ascii="Montserrat" w:hAnsi="Montserrat"/>
          <w:sz w:val="15"/>
          <w:szCs w:val="15"/>
          <w:rPrChange w:id="5" w:author="OSullivan, Danielle" w:date="2020-05-09T21:32:00Z">
            <w:rPr>
              <w:rStyle w:val="CommentReference"/>
            </w:rPr>
          </w:rPrChange>
        </w:rPr>
        <w:commentReference w:id="3"/>
      </w:r>
      <w:r w:rsidRPr="00E64CBC">
        <w:rPr>
          <w:rFonts w:ascii="Montserrat" w:hAnsi="Montserrat" w:cs="Arial"/>
          <w:color w:val="auto"/>
          <w:sz w:val="21"/>
          <w:szCs w:val="21"/>
          <w:rPrChange w:id="6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alk to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about what you are doing and what will be happening next. This will help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10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feel more</w:t>
      </w:r>
      <w:ins w:id="11" w:author="Liz" w:date="2020-04-28T09:03:00Z">
        <w:r w:rsidR="002E0DB6" w:rsidRPr="00E64CBC">
          <w:rPr>
            <w:rFonts w:ascii="Montserrat" w:hAnsi="Montserrat" w:cs="Arial"/>
            <w:color w:val="auto"/>
            <w:sz w:val="21"/>
            <w:szCs w:val="21"/>
            <w:rPrChange w:id="12" w:author="OSullivan, Danielle" w:date="2020-05-09T21:32:00Z">
              <w:rPr>
                <w:rFonts w:ascii="Arial" w:hAnsi="Arial" w:cs="Arial"/>
                <w:color w:val="auto"/>
                <w:sz w:val="22"/>
                <w:szCs w:val="22"/>
              </w:rPr>
            </w:rPrChange>
          </w:rPr>
          <w:t xml:space="preserve"> </w:t>
        </w:r>
      </w:ins>
      <w:del w:id="13" w:author="Liz" w:date="2020-04-28T09:03:00Z">
        <w:r w:rsidR="00DF074F" w:rsidRPr="00E64CBC" w:rsidDel="002E0DB6">
          <w:rPr>
            <w:rFonts w:ascii="Montserrat" w:hAnsi="Montserrat" w:cs="Arial"/>
            <w:color w:val="auto"/>
            <w:sz w:val="21"/>
            <w:szCs w:val="21"/>
            <w:rPrChange w:id="14" w:author="OSullivan, Danielle" w:date="2020-05-09T21:32:00Z">
              <w:rPr>
                <w:rFonts w:ascii="Arial" w:hAnsi="Arial" w:cs="Arial"/>
                <w:color w:val="auto"/>
                <w:sz w:val="22"/>
                <w:szCs w:val="22"/>
              </w:rPr>
            </w:rPrChange>
          </w:rPr>
          <w:delText> </w:delText>
        </w:r>
      </w:del>
      <w:r w:rsidRPr="00E64CBC">
        <w:rPr>
          <w:rFonts w:ascii="Montserrat" w:hAnsi="Montserrat" w:cs="Arial"/>
          <w:color w:val="auto"/>
          <w:sz w:val="21"/>
          <w:szCs w:val="21"/>
          <w:rPrChange w:id="15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secure.</w:t>
      </w:r>
      <w:del w:id="16" w:author="OSullivan, Danielle" w:date="2020-05-09T21:32:00Z">
        <w:r w:rsidR="00952B31" w:rsidRPr="00E64CBC" w:rsidDel="00952456">
          <w:rPr>
            <w:rFonts w:ascii="Montserrat" w:hAnsi="Montserrat" w:cs="Arial"/>
            <w:color w:val="auto"/>
            <w:sz w:val="21"/>
            <w:szCs w:val="21"/>
            <w:rPrChange w:id="17" w:author="OSullivan, Danielle" w:date="2020-05-09T21:32:00Z">
              <w:rPr>
                <w:rFonts w:ascii="Arial" w:hAnsi="Arial" w:cs="Arial"/>
                <w:color w:val="auto"/>
                <w:sz w:val="22"/>
                <w:szCs w:val="22"/>
              </w:rPr>
            </w:rPrChange>
          </w:rPr>
          <w:br/>
        </w:r>
      </w:del>
    </w:p>
    <w:p w14:paraId="46BB7A59" w14:textId="77777777" w:rsidR="00952456" w:rsidRPr="00952456" w:rsidRDefault="00952456">
      <w:pPr>
        <w:widowControl w:val="0"/>
        <w:rPr>
          <w:rFonts w:ascii="Montserrat" w:hAnsi="Montserrat" w:cs="Arial"/>
          <w:color w:val="auto"/>
          <w:sz w:val="21"/>
          <w:szCs w:val="21"/>
          <w:rPrChange w:id="1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pPrChange w:id="19" w:author="OSullivan, Danielle" w:date="2020-05-09T21:32:00Z">
          <w:pPr>
            <w:pStyle w:val="ListParagraph"/>
            <w:widowControl w:val="0"/>
            <w:numPr>
              <w:numId w:val="4"/>
            </w:numPr>
            <w:ind w:left="363" w:hanging="363"/>
          </w:pPr>
        </w:pPrChange>
      </w:pPr>
    </w:p>
    <w:p w14:paraId="438C524F" w14:textId="2B095128" w:rsidR="00725DC8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ins w:id="20" w:author="OSullivan, Danielle" w:date="2020-05-09T21:32:00Z"/>
          <w:rFonts w:ascii="Montserrat" w:hAnsi="Montserrat" w:cs="Arial"/>
          <w:sz w:val="21"/>
          <w:szCs w:val="21"/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21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Let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22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23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be involved in everyday activities, for instance while making dinner,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2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25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can </w:t>
      </w:r>
      <w:r w:rsidR="0074557B" w:rsidRPr="00E64CBC">
        <w:rPr>
          <w:rFonts w:ascii="Montserrat" w:hAnsi="Montserrat" w:cs="Arial"/>
          <w:color w:val="auto"/>
          <w:sz w:val="21"/>
          <w:szCs w:val="21"/>
          <w:rPrChange w:id="26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'</w:t>
      </w:r>
      <w:r w:rsidRPr="00E64CBC">
        <w:rPr>
          <w:rFonts w:ascii="Montserrat" w:hAnsi="Montserrat" w:cs="Arial"/>
          <w:color w:val="auto"/>
          <w:sz w:val="21"/>
          <w:szCs w:val="21"/>
          <w:rPrChange w:id="2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help.</w:t>
      </w:r>
      <w:r w:rsidR="0074557B" w:rsidRPr="00E64CBC">
        <w:rPr>
          <w:rFonts w:ascii="Montserrat" w:hAnsi="Montserrat" w:cs="Arial"/>
          <w:color w:val="auto"/>
          <w:sz w:val="21"/>
          <w:szCs w:val="21"/>
          <w:rPrChange w:id="2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'</w:t>
      </w:r>
      <w:r w:rsidRPr="00E64CBC">
        <w:rPr>
          <w:rFonts w:ascii="Montserrat" w:hAnsi="Montserrat" w:cs="Arial"/>
          <w:color w:val="auto"/>
          <w:sz w:val="21"/>
          <w:szCs w:val="21"/>
          <w:rPrChange w:id="2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Have a drawer or cupboard that he can empty that is full of safe kitchen things such as measuring cups and big spoons. </w:t>
      </w:r>
      <w:r w:rsidRPr="00E64CBC">
        <w:rPr>
          <w:rFonts w:ascii="Montserrat" w:hAnsi="Montserrat" w:cs="Arial"/>
          <w:sz w:val="21"/>
          <w:szCs w:val="21"/>
          <w:rPrChange w:id="3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Encourage </w:t>
      </w:r>
      <w:r w:rsidRPr="00F041BD">
        <w:rPr>
          <w:rFonts w:ascii="Montserrat" w:hAnsi="Montserrat" w:cs="Arial"/>
          <w:i/>
          <w:iCs/>
          <w:sz w:val="21"/>
          <w:szCs w:val="21"/>
          <w:rPrChange w:id="31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3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to pretend play. In time he will be able to ‘cook’ or play ‘tea’.</w:t>
      </w:r>
      <w:del w:id="33" w:author="OSullivan, Danielle" w:date="2020-05-09T21:32:00Z">
        <w:r w:rsidR="00952B31" w:rsidRPr="00E64CBC" w:rsidDel="00952456">
          <w:rPr>
            <w:rFonts w:ascii="Montserrat" w:hAnsi="Montserrat" w:cs="Arial"/>
            <w:sz w:val="21"/>
            <w:szCs w:val="21"/>
            <w:rPrChange w:id="34" w:author="OSullivan, Danielle" w:date="2020-05-09T21:32:00Z">
              <w:rPr>
                <w:rFonts w:ascii="Arial" w:hAnsi="Arial" w:cs="Arial"/>
                <w:sz w:val="22"/>
                <w:szCs w:val="22"/>
              </w:rPr>
            </w:rPrChange>
          </w:rPr>
          <w:br/>
        </w:r>
        <w:r w:rsidRPr="00E64CBC" w:rsidDel="00952456">
          <w:rPr>
            <w:rFonts w:ascii="Montserrat" w:hAnsi="Montserrat" w:cs="Arial"/>
            <w:sz w:val="21"/>
            <w:szCs w:val="21"/>
            <w:rPrChange w:id="35" w:author="OSullivan, Danielle" w:date="2020-05-09T21:32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 </w:delText>
        </w:r>
      </w:del>
    </w:p>
    <w:p w14:paraId="1F7B3C88" w14:textId="77777777" w:rsidR="00952456" w:rsidRPr="00952456" w:rsidRDefault="00952456">
      <w:pPr>
        <w:widowControl w:val="0"/>
        <w:rPr>
          <w:rFonts w:ascii="Montserrat" w:hAnsi="Montserrat" w:cs="Arial"/>
          <w:sz w:val="21"/>
          <w:szCs w:val="21"/>
          <w:rPrChange w:id="3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pPrChange w:id="37" w:author="OSullivan, Danielle" w:date="2020-05-09T21:32:00Z">
          <w:pPr>
            <w:pStyle w:val="ListParagraph"/>
            <w:widowControl w:val="0"/>
            <w:numPr>
              <w:numId w:val="4"/>
            </w:numPr>
            <w:ind w:left="363" w:hanging="363"/>
          </w:pPr>
        </w:pPrChange>
      </w:pPr>
    </w:p>
    <w:p w14:paraId="793E74D7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color w:val="auto"/>
          <w:sz w:val="21"/>
          <w:szCs w:val="21"/>
          <w:rPrChange w:id="3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3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Go on a walk to a park or a place where children play. Talk to him about what you can both see and hear around you and let him explore. By taking t</w:t>
      </w:r>
      <w:r w:rsidR="00972FEC" w:rsidRPr="00E64CBC">
        <w:rPr>
          <w:rFonts w:ascii="Montserrat" w:hAnsi="Montserrat" w:cs="Arial"/>
          <w:color w:val="auto"/>
          <w:sz w:val="21"/>
          <w:szCs w:val="21"/>
          <w:rPrChange w:id="40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ime to watch and talk about sights and sounds</w:t>
      </w:r>
      <w:r w:rsidRPr="00E64CBC">
        <w:rPr>
          <w:rFonts w:ascii="Montserrat" w:hAnsi="Montserrat" w:cs="Arial"/>
          <w:color w:val="auto"/>
          <w:sz w:val="21"/>
          <w:szCs w:val="21"/>
          <w:rPrChange w:id="41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with him, you will be helping him learn about the world around him.</w:t>
      </w:r>
      <w:r w:rsidR="00952B31" w:rsidRPr="00E64CBC">
        <w:rPr>
          <w:rFonts w:ascii="Montserrat" w:hAnsi="Montserrat" w:cs="Arial"/>
          <w:color w:val="auto"/>
          <w:sz w:val="21"/>
          <w:szCs w:val="21"/>
          <w:rPrChange w:id="42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br/>
      </w:r>
    </w:p>
    <w:p w14:paraId="6C155BA2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color w:val="auto"/>
          <w:sz w:val="21"/>
          <w:szCs w:val="21"/>
          <w:rPrChange w:id="43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4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Let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45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46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make simple choices about foods, clothing, toys and events. He will enjoy making choices and it will help him to know </w:t>
      </w:r>
      <w:r w:rsidR="00972FEC" w:rsidRPr="00E64CBC">
        <w:rPr>
          <w:rFonts w:ascii="Montserrat" w:hAnsi="Montserrat" w:cs="Arial"/>
          <w:color w:val="auto"/>
          <w:sz w:val="21"/>
          <w:szCs w:val="21"/>
          <w:rPrChange w:id="4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his</w:t>
      </w:r>
      <w:r w:rsidRPr="00E64CBC">
        <w:rPr>
          <w:rFonts w:ascii="Montserrat" w:hAnsi="Montserrat" w:cs="Arial"/>
          <w:color w:val="auto"/>
          <w:sz w:val="21"/>
          <w:szCs w:val="21"/>
          <w:rPrChange w:id="4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own mind and develop </w:t>
      </w:r>
      <w:r w:rsidR="00972FEC" w:rsidRPr="00E64CBC">
        <w:rPr>
          <w:rFonts w:ascii="Montserrat" w:hAnsi="Montserrat" w:cs="Arial"/>
          <w:color w:val="auto"/>
          <w:sz w:val="21"/>
          <w:szCs w:val="21"/>
          <w:rPrChange w:id="4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his</w:t>
      </w:r>
      <w:r w:rsidRPr="00E64CBC">
        <w:rPr>
          <w:rFonts w:ascii="Montserrat" w:hAnsi="Montserrat" w:cs="Arial"/>
          <w:color w:val="auto"/>
          <w:sz w:val="21"/>
          <w:szCs w:val="21"/>
          <w:rPrChange w:id="50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sense of himself.</w:t>
      </w:r>
      <w:r w:rsidR="00952B31" w:rsidRPr="00E64CBC">
        <w:rPr>
          <w:rFonts w:ascii="Montserrat" w:hAnsi="Montserrat" w:cs="Arial"/>
          <w:color w:val="auto"/>
          <w:sz w:val="21"/>
          <w:szCs w:val="21"/>
          <w:rPrChange w:id="51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br/>
      </w:r>
    </w:p>
    <w:p w14:paraId="0A6935B0" w14:textId="77777777" w:rsidR="00725DC8" w:rsidRPr="00E64CBC" w:rsidRDefault="00972FEC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color w:val="auto"/>
          <w:sz w:val="21"/>
          <w:szCs w:val="21"/>
          <w:rPrChange w:id="52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53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Sing</w:t>
      </w:r>
      <w:r w:rsidR="00725DC8" w:rsidRPr="00E64CBC">
        <w:rPr>
          <w:rFonts w:ascii="Montserrat" w:hAnsi="Montserrat" w:cs="Arial"/>
          <w:color w:val="auto"/>
          <w:sz w:val="21"/>
          <w:szCs w:val="21"/>
          <w:rPrChange w:id="5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with </w:t>
      </w:r>
      <w:r w:rsidR="00725DC8" w:rsidRPr="00F041BD">
        <w:rPr>
          <w:rFonts w:ascii="Montserrat" w:hAnsi="Montserrat" w:cs="Arial"/>
          <w:i/>
          <w:iCs/>
          <w:color w:val="auto"/>
          <w:sz w:val="21"/>
          <w:szCs w:val="21"/>
          <w:rPrChange w:id="55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="00725DC8" w:rsidRPr="00E64CBC">
        <w:rPr>
          <w:rFonts w:ascii="Montserrat" w:hAnsi="Montserrat" w:cs="Arial"/>
          <w:color w:val="auto"/>
          <w:sz w:val="21"/>
          <w:szCs w:val="21"/>
          <w:rPrChange w:id="56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and encourage him to join in. In time he may be able to join in the actions and sing along. You may also enjoy dancing together.</w:t>
      </w:r>
      <w:r w:rsidR="00952B31" w:rsidRPr="00E64CBC">
        <w:rPr>
          <w:rFonts w:ascii="Montserrat" w:hAnsi="Montserrat" w:cs="Arial"/>
          <w:color w:val="auto"/>
          <w:sz w:val="21"/>
          <w:szCs w:val="21"/>
          <w:rPrChange w:id="5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br/>
      </w:r>
      <w:r w:rsidR="00725DC8" w:rsidRPr="00E64CBC">
        <w:rPr>
          <w:rFonts w:ascii="Montserrat" w:hAnsi="Montserrat" w:cs="Arial"/>
          <w:color w:val="auto"/>
          <w:sz w:val="21"/>
          <w:szCs w:val="21"/>
          <w:rPrChange w:id="5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</w:t>
      </w:r>
    </w:p>
    <w:p w14:paraId="013D60B5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color w:val="auto"/>
          <w:sz w:val="21"/>
          <w:szCs w:val="21"/>
          <w:rPrChange w:id="5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60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Play on the floor with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61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62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every day. Crawl around with him, or just sit down and play on his level. Try</w:t>
      </w:r>
      <w:r w:rsidR="00DF074F" w:rsidRPr="00E64CBC">
        <w:rPr>
          <w:rFonts w:ascii="Montserrat" w:hAnsi="Montserrat" w:cs="Arial"/>
          <w:color w:val="auto"/>
          <w:sz w:val="21"/>
          <w:szCs w:val="21"/>
          <w:rPrChange w:id="63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 </w:t>
      </w:r>
      <w:r w:rsidRPr="00E64CBC">
        <w:rPr>
          <w:rFonts w:ascii="Montserrat" w:hAnsi="Montserrat" w:cs="Arial"/>
          <w:color w:val="auto"/>
          <w:sz w:val="21"/>
          <w:szCs w:val="21"/>
          <w:rPrChange w:id="6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and follow </w:t>
      </w:r>
      <w:r w:rsidR="00972FEC" w:rsidRPr="00E64CBC">
        <w:rPr>
          <w:rFonts w:ascii="Montserrat" w:hAnsi="Montserrat" w:cs="Arial"/>
          <w:color w:val="auto"/>
          <w:sz w:val="21"/>
          <w:szCs w:val="21"/>
          <w:rPrChange w:id="65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his</w:t>
      </w:r>
      <w:r w:rsidRPr="00E64CBC">
        <w:rPr>
          <w:rFonts w:ascii="Montserrat" w:hAnsi="Montserrat" w:cs="Arial"/>
          <w:color w:val="auto"/>
          <w:sz w:val="21"/>
          <w:szCs w:val="21"/>
          <w:rPrChange w:id="66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lead by playing with the toys he wants to play with.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6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6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will really enjoy having you to</w:t>
      </w:r>
      <w:r w:rsidR="00DF074F" w:rsidRPr="00E64CBC">
        <w:rPr>
          <w:rFonts w:ascii="Montserrat" w:hAnsi="Montserrat" w:cs="Arial"/>
          <w:color w:val="auto"/>
          <w:sz w:val="21"/>
          <w:szCs w:val="21"/>
          <w:rPrChange w:id="6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 </w:t>
      </w:r>
      <w:r w:rsidRPr="00E64CBC">
        <w:rPr>
          <w:rFonts w:ascii="Montserrat" w:hAnsi="Montserrat" w:cs="Arial"/>
          <w:color w:val="auto"/>
          <w:sz w:val="21"/>
          <w:szCs w:val="21"/>
          <w:rPrChange w:id="70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himself.</w:t>
      </w:r>
      <w:r w:rsidR="00952B31" w:rsidRPr="00E64CBC">
        <w:rPr>
          <w:rFonts w:ascii="Montserrat" w:hAnsi="Montserrat" w:cs="Arial"/>
          <w:color w:val="auto"/>
          <w:sz w:val="21"/>
          <w:szCs w:val="21"/>
          <w:rPrChange w:id="71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br/>
      </w:r>
    </w:p>
    <w:p w14:paraId="2AB3A2F9" w14:textId="77777777" w:rsidR="00016D4F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color w:val="auto"/>
          <w:sz w:val="21"/>
          <w:szCs w:val="21"/>
          <w:rPrChange w:id="72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color w:val="auto"/>
          <w:sz w:val="21"/>
          <w:szCs w:val="21"/>
          <w:rPrChange w:id="73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Play simple games like rolling the ball to and fro, peek-a-boo or simple clapping games. Enjoy and have fun.</w:t>
      </w:r>
      <w:r w:rsidR="00952B31" w:rsidRPr="00E64CBC">
        <w:rPr>
          <w:rFonts w:ascii="Montserrat" w:hAnsi="Montserrat" w:cs="Arial"/>
          <w:color w:val="auto"/>
          <w:sz w:val="21"/>
          <w:szCs w:val="21"/>
          <w:rPrChange w:id="74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br/>
      </w:r>
    </w:p>
    <w:p w14:paraId="487FEC2C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7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7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Try to make time to play with other children. </w:t>
      </w:r>
      <w:r w:rsidRPr="00E64CBC">
        <w:rPr>
          <w:rFonts w:ascii="Montserrat" w:hAnsi="Montserrat" w:cs="Arial"/>
          <w:color w:val="auto"/>
          <w:sz w:val="21"/>
          <w:szCs w:val="21"/>
          <w:rPrChange w:id="77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Let </w:t>
      </w:r>
      <w:r w:rsidRPr="00F041BD">
        <w:rPr>
          <w:rFonts w:ascii="Montserrat" w:hAnsi="Montserrat" w:cs="Arial"/>
          <w:i/>
          <w:iCs/>
          <w:color w:val="auto"/>
          <w:sz w:val="21"/>
          <w:szCs w:val="21"/>
          <w:rPrChange w:id="78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color w:val="auto"/>
          <w:sz w:val="21"/>
          <w:szCs w:val="21"/>
          <w:rPrChange w:id="79" w:author="OSullivan, Danielle" w:date="2020-05-09T21:32:00Z">
            <w:rPr>
              <w:rFonts w:ascii="Arial" w:hAnsi="Arial" w:cs="Arial"/>
              <w:color w:val="auto"/>
              <w:sz w:val="22"/>
              <w:szCs w:val="22"/>
            </w:rPr>
          </w:rPrChange>
        </w:rPr>
        <w:t xml:space="preserve"> watch them and see his response. </w:t>
      </w:r>
      <w:r w:rsidRPr="00F041BD">
        <w:rPr>
          <w:rFonts w:ascii="Montserrat" w:hAnsi="Montserrat" w:cs="Arial"/>
          <w:i/>
          <w:iCs/>
          <w:sz w:val="21"/>
          <w:szCs w:val="21"/>
          <w:rPrChange w:id="8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81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will like lots of play but</w:t>
      </w:r>
      <w:r w:rsidR="00972FEC" w:rsidRPr="00E64CBC">
        <w:rPr>
          <w:rFonts w:ascii="Montserrat" w:hAnsi="Montserrat" w:cs="Arial"/>
          <w:sz w:val="21"/>
          <w:szCs w:val="21"/>
          <w:rPrChange w:id="8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will</w:t>
      </w:r>
      <w:r w:rsidRPr="00E64CBC">
        <w:rPr>
          <w:rFonts w:ascii="Montserrat" w:hAnsi="Montserrat" w:cs="Arial"/>
          <w:sz w:val="21"/>
          <w:szCs w:val="21"/>
          <w:rPrChange w:id="83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nee</w:t>
      </w:r>
      <w:r w:rsidR="00972FEC" w:rsidRPr="00E64CBC">
        <w:rPr>
          <w:rFonts w:ascii="Montserrat" w:hAnsi="Montserrat" w:cs="Arial"/>
          <w:sz w:val="21"/>
          <w:szCs w:val="21"/>
          <w:rPrChange w:id="84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d</w:t>
      </w:r>
      <w:r w:rsidRPr="00E64CBC">
        <w:rPr>
          <w:rFonts w:ascii="Montserrat" w:hAnsi="Montserrat" w:cs="Arial"/>
          <w:sz w:val="21"/>
          <w:szCs w:val="21"/>
          <w:rPrChange w:id="8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rest times too. Go at a pace he can manage.</w:t>
      </w:r>
      <w:r w:rsidR="00952B31" w:rsidRPr="00E64CBC">
        <w:rPr>
          <w:rFonts w:ascii="Montserrat" w:hAnsi="Montserrat" w:cs="Arial"/>
          <w:sz w:val="21"/>
          <w:szCs w:val="21"/>
          <w:rPrChange w:id="8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</w:p>
    <w:p w14:paraId="6E941E6C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87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88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When you are dressing </w:t>
      </w:r>
      <w:r w:rsidRPr="00F041BD">
        <w:rPr>
          <w:rFonts w:ascii="Montserrat" w:hAnsi="Montserrat" w:cs="Arial"/>
          <w:i/>
          <w:iCs/>
          <w:sz w:val="21"/>
          <w:szCs w:val="21"/>
          <w:rPrChange w:id="89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9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, talk about his body; </w:t>
      </w:r>
      <w:r w:rsidR="0074557B" w:rsidRPr="00E64CBC">
        <w:rPr>
          <w:rFonts w:ascii="Montserrat" w:hAnsi="Montserrat" w:cs="Arial"/>
          <w:sz w:val="21"/>
          <w:szCs w:val="21"/>
          <w:rPrChange w:id="91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'</w:t>
      </w:r>
      <w:r w:rsidRPr="00E64CBC">
        <w:rPr>
          <w:rFonts w:ascii="Montserrat" w:hAnsi="Montserrat" w:cs="Arial"/>
          <w:sz w:val="21"/>
          <w:szCs w:val="21"/>
          <w:rPrChange w:id="9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Here is Daddy’s nose; here is </w:t>
      </w:r>
      <w:r w:rsidRPr="00F041BD">
        <w:rPr>
          <w:rFonts w:ascii="Montserrat" w:hAnsi="Montserrat" w:cs="Arial"/>
          <w:i/>
          <w:iCs/>
          <w:sz w:val="21"/>
          <w:szCs w:val="21"/>
          <w:rPrChange w:id="93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94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’s nose.</w:t>
      </w:r>
      <w:r w:rsidR="0074557B" w:rsidRPr="00E64CBC">
        <w:rPr>
          <w:rFonts w:ascii="Montserrat" w:hAnsi="Montserrat" w:cs="Arial"/>
          <w:sz w:val="21"/>
          <w:szCs w:val="21"/>
          <w:rPrChange w:id="9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'</w:t>
      </w:r>
      <w:r w:rsidR="00952B31" w:rsidRPr="00E64CBC">
        <w:rPr>
          <w:rFonts w:ascii="Montserrat" w:hAnsi="Montserrat" w:cs="Arial"/>
          <w:sz w:val="21"/>
          <w:szCs w:val="21"/>
          <w:rPrChange w:id="9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</w:p>
    <w:p w14:paraId="436013DD" w14:textId="77777777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97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98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Try some stacking toys for </w:t>
      </w:r>
      <w:r w:rsidRPr="00F041BD">
        <w:rPr>
          <w:rFonts w:ascii="Montserrat" w:hAnsi="Montserrat" w:cs="Arial"/>
          <w:i/>
          <w:iCs/>
          <w:sz w:val="21"/>
          <w:szCs w:val="21"/>
          <w:rPrChange w:id="99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0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to play with in different colours. Or he can play with food containers in different sizes – he will enjoy putting them inside and on top of each other.</w:t>
      </w:r>
      <w:r w:rsidR="00952B31" w:rsidRPr="00E64CBC">
        <w:rPr>
          <w:rFonts w:ascii="Montserrat" w:hAnsi="Montserrat" w:cs="Arial"/>
          <w:sz w:val="21"/>
          <w:szCs w:val="21"/>
          <w:rPrChange w:id="101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</w:p>
    <w:p w14:paraId="57E6DE39" w14:textId="77777777" w:rsidR="00725DC8" w:rsidRPr="00E64CBC" w:rsidRDefault="006E6A90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10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F041BD">
        <w:rPr>
          <w:rFonts w:ascii="Montserrat" w:hAnsi="Montserrat" w:cs="Arial"/>
          <w:i/>
          <w:iCs/>
          <w:sz w:val="21"/>
          <w:szCs w:val="21"/>
          <w:rPrChange w:id="103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04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will enjoy sensory games. Give him a bowl of things with different textures that are safe for him to touch.</w:t>
      </w:r>
      <w:r w:rsidR="00952B31" w:rsidRPr="00E64CBC">
        <w:rPr>
          <w:rFonts w:ascii="Montserrat" w:hAnsi="Montserrat" w:cs="Arial"/>
          <w:sz w:val="21"/>
          <w:szCs w:val="21"/>
          <w:rPrChange w:id="10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  <w:r w:rsidR="00725DC8" w:rsidRPr="00E64CBC">
        <w:rPr>
          <w:rFonts w:ascii="Montserrat" w:hAnsi="Montserrat" w:cs="Arial"/>
          <w:sz w:val="21"/>
          <w:szCs w:val="21"/>
          <w:rPrChange w:id="10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4EE821D9" w14:textId="00F3E088" w:rsidR="00725DC8" w:rsidRPr="00E64CBC" w:rsidRDefault="00725DC8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107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108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Make/get some Play</w:t>
      </w:r>
      <w:r w:rsidR="00F041BD">
        <w:rPr>
          <w:rFonts w:ascii="Montserrat" w:hAnsi="Montserrat" w:cs="Arial"/>
          <w:sz w:val="21"/>
          <w:szCs w:val="21"/>
        </w:rPr>
        <w:t>d</w:t>
      </w:r>
      <w:r w:rsidRPr="00E64CBC">
        <w:rPr>
          <w:rFonts w:ascii="Montserrat" w:hAnsi="Montserrat" w:cs="Arial"/>
          <w:sz w:val="21"/>
          <w:szCs w:val="21"/>
          <w:rPrChange w:id="109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ough for </w:t>
      </w:r>
      <w:r w:rsidRPr="00F041BD">
        <w:rPr>
          <w:rFonts w:ascii="Montserrat" w:hAnsi="Montserrat" w:cs="Arial"/>
          <w:i/>
          <w:iCs/>
          <w:sz w:val="21"/>
          <w:szCs w:val="21"/>
          <w:rPrChange w:id="11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11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to explore. Keep an eye on him to make sure he does not try to eat it!</w:t>
      </w:r>
      <w:r w:rsidR="00952B31" w:rsidRPr="00E64CBC">
        <w:rPr>
          <w:rFonts w:ascii="Montserrat" w:hAnsi="Montserrat" w:cs="Arial"/>
          <w:sz w:val="21"/>
          <w:szCs w:val="21"/>
          <w:rPrChange w:id="11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</w:p>
    <w:p w14:paraId="3A676650" w14:textId="3882F353" w:rsidR="00725DC8" w:rsidRPr="00E64CBC" w:rsidRDefault="006E6A90" w:rsidP="00952B31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113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114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Read with </w:t>
      </w:r>
      <w:r w:rsidRPr="00F041BD">
        <w:rPr>
          <w:rFonts w:ascii="Montserrat" w:hAnsi="Montserrat" w:cs="Arial"/>
          <w:i/>
          <w:iCs/>
          <w:sz w:val="21"/>
          <w:szCs w:val="21"/>
          <w:rPrChange w:id="11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1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. Let </w:t>
      </w:r>
      <w:r w:rsidRPr="00F041BD">
        <w:rPr>
          <w:rFonts w:ascii="Montserrat" w:hAnsi="Montserrat" w:cs="Arial"/>
          <w:i/>
          <w:iCs/>
          <w:sz w:val="21"/>
          <w:szCs w:val="21"/>
          <w:rPrChange w:id="117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18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choose books to read and help turn the pages, and name what he sees. You can talk together about the pictures and include books where </w:t>
      </w:r>
      <w:r w:rsidRPr="00F041BD">
        <w:rPr>
          <w:rFonts w:ascii="Montserrat" w:hAnsi="Montserrat" w:cs="Arial"/>
          <w:i/>
          <w:iCs/>
          <w:sz w:val="21"/>
          <w:szCs w:val="21"/>
          <w:rPrChange w:id="119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2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can touch and explore textures or open flaps so he can be </w:t>
      </w:r>
      <w:r w:rsidR="008910B0" w:rsidRPr="00E64CBC">
        <w:rPr>
          <w:rFonts w:ascii="Montserrat" w:hAnsi="Montserrat" w:cs="Arial"/>
          <w:sz w:val="21"/>
          <w:szCs w:val="21"/>
          <w:rPrChange w:id="121" w:author="OSullivan, Danielle" w:date="2020-05-09T21:32:00Z">
            <w:rPr>
              <w:rFonts w:ascii="Montserrat" w:hAnsi="Montserrat" w:cs="Arial"/>
              <w:sz w:val="21"/>
              <w:szCs w:val="21"/>
            </w:rPr>
          </w:rPrChange>
        </w:rPr>
        <w:t>involved,</w:t>
      </w:r>
      <w:r w:rsidRPr="00E64CBC">
        <w:rPr>
          <w:rFonts w:ascii="Montserrat" w:hAnsi="Montserrat" w:cs="Arial"/>
          <w:sz w:val="21"/>
          <w:szCs w:val="21"/>
          <w:rPrChange w:id="122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and you can make a story together.</w:t>
      </w:r>
      <w:r w:rsidR="00952B31" w:rsidRPr="00E64CBC">
        <w:rPr>
          <w:rFonts w:ascii="Montserrat" w:hAnsi="Montserrat" w:cs="Arial"/>
          <w:sz w:val="21"/>
          <w:szCs w:val="21"/>
          <w:rPrChange w:id="123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br/>
      </w:r>
      <w:r w:rsidR="00725DC8" w:rsidRPr="00E64CBC">
        <w:rPr>
          <w:rFonts w:ascii="Montserrat" w:hAnsi="Montserrat" w:cs="Arial"/>
          <w:sz w:val="21"/>
          <w:szCs w:val="21"/>
          <w:rPrChange w:id="124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2BCCD4CB" w14:textId="77777777" w:rsidR="001663BE" w:rsidRPr="00E64CBC" w:rsidRDefault="006E6A90" w:rsidP="006E6A90">
      <w:pPr>
        <w:pStyle w:val="ListParagraph"/>
        <w:widowControl w:val="0"/>
        <w:numPr>
          <w:ilvl w:val="0"/>
          <w:numId w:val="4"/>
        </w:numPr>
        <w:ind w:left="363"/>
        <w:rPr>
          <w:rFonts w:ascii="Montserrat" w:hAnsi="Montserrat" w:cs="Arial"/>
          <w:sz w:val="21"/>
          <w:szCs w:val="21"/>
          <w:rPrChange w:id="125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</w:pPr>
      <w:r w:rsidRPr="00E64CBC">
        <w:rPr>
          <w:rFonts w:ascii="Montserrat" w:hAnsi="Montserrat" w:cs="Arial"/>
          <w:sz w:val="21"/>
          <w:szCs w:val="21"/>
          <w:rPrChange w:id="126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Play with child-safe mirrors with </w:t>
      </w:r>
      <w:r w:rsidRPr="00F041BD">
        <w:rPr>
          <w:rFonts w:ascii="Montserrat" w:hAnsi="Montserrat" w:cs="Arial"/>
          <w:i/>
          <w:iCs/>
          <w:sz w:val="21"/>
          <w:szCs w:val="21"/>
          <w:rPrChange w:id="127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28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. You can make faces, copy each other’s expressions and in time talk about what kind of faces you are making to help </w:t>
      </w:r>
      <w:r w:rsidRPr="00F041BD">
        <w:rPr>
          <w:rFonts w:ascii="Montserrat" w:hAnsi="Montserrat" w:cs="Arial"/>
          <w:i/>
          <w:iCs/>
          <w:sz w:val="21"/>
          <w:szCs w:val="21"/>
          <w:rPrChange w:id="129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>XX</w:t>
      </w:r>
      <w:r w:rsidRPr="00E64CBC">
        <w:rPr>
          <w:rFonts w:ascii="Montserrat" w:hAnsi="Montserrat" w:cs="Arial"/>
          <w:sz w:val="21"/>
          <w:szCs w:val="21"/>
          <w:rPrChange w:id="130" w:author="OSullivan, Danielle" w:date="2020-05-09T21:32:00Z">
            <w:rPr>
              <w:rFonts w:ascii="Arial" w:hAnsi="Arial" w:cs="Arial"/>
              <w:sz w:val="22"/>
              <w:szCs w:val="22"/>
            </w:rPr>
          </w:rPrChange>
        </w:rPr>
        <w:t xml:space="preserve"> have words for feelings like happy, sad or cross.</w:t>
      </w:r>
    </w:p>
    <w:sectPr w:rsidR="001663BE" w:rsidRPr="00E64CBC" w:rsidSect="008C1825">
      <w:headerReference w:type="default" r:id="rId11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Liz" w:date="2020-04-28T09:03:00Z" w:initials="L">
    <w:p w14:paraId="6C0C3F64" w14:textId="77777777" w:rsidR="002E0DB6" w:rsidRDefault="002E0DB6">
      <w:pPr>
        <w:pStyle w:val="CommentText"/>
      </w:pPr>
      <w:r>
        <w:rPr>
          <w:rStyle w:val="CommentReference"/>
        </w:rPr>
        <w:annotationRef/>
      </w:r>
      <w:r>
        <w:t>Melinda - will all the little bubbles disappear?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0C3F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0C3F64" w16cid:durableId="22617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36067" w14:textId="77777777" w:rsidR="005455F7" w:rsidRDefault="005455F7" w:rsidP="00E91AF3">
      <w:r>
        <w:separator/>
      </w:r>
    </w:p>
  </w:endnote>
  <w:endnote w:type="continuationSeparator" w:id="0">
    <w:p w14:paraId="188B2ABE" w14:textId="77777777" w:rsidR="005455F7" w:rsidRDefault="005455F7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4564C" w14:textId="77777777" w:rsidR="005455F7" w:rsidRDefault="005455F7" w:rsidP="00E91AF3">
      <w:r>
        <w:separator/>
      </w:r>
    </w:p>
  </w:footnote>
  <w:footnote w:type="continuationSeparator" w:id="0">
    <w:p w14:paraId="28640D35" w14:textId="77777777" w:rsidR="005455F7" w:rsidRDefault="005455F7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74C1" w14:textId="77777777" w:rsidR="00C66B5C" w:rsidRDefault="00DD2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0A7499" wp14:editId="5C2805B8">
          <wp:simplePos x="0" y="0"/>
          <wp:positionH relativeFrom="column">
            <wp:posOffset>-528320</wp:posOffset>
          </wp:positionH>
          <wp:positionV relativeFrom="paragraph">
            <wp:posOffset>-443865</wp:posOffset>
          </wp:positionV>
          <wp:extent cx="7556500" cy="1069381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ivity A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072" cy="10722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45F2C02E"/>
    <w:lvl w:ilvl="0" w:tplc="17CADD9E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Sullivan, Danielle">
    <w15:presenceInfo w15:providerId="AD" w15:userId="S::danielle.osullivan@accenture.com::82c0e241-132c-4133-82aa-1d41a6ce89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16D4F"/>
    <w:rsid w:val="00097872"/>
    <w:rsid w:val="000E5A3F"/>
    <w:rsid w:val="00111BD4"/>
    <w:rsid w:val="001663BE"/>
    <w:rsid w:val="001C52AC"/>
    <w:rsid w:val="001C7448"/>
    <w:rsid w:val="001D12D2"/>
    <w:rsid w:val="0027678C"/>
    <w:rsid w:val="002E0DB6"/>
    <w:rsid w:val="003C0BE8"/>
    <w:rsid w:val="004F1D80"/>
    <w:rsid w:val="005455F7"/>
    <w:rsid w:val="005B4AA2"/>
    <w:rsid w:val="006E6A90"/>
    <w:rsid w:val="00725DC8"/>
    <w:rsid w:val="0073222D"/>
    <w:rsid w:val="0074557B"/>
    <w:rsid w:val="007E5A3A"/>
    <w:rsid w:val="007F0958"/>
    <w:rsid w:val="008910B0"/>
    <w:rsid w:val="00897AB3"/>
    <w:rsid w:val="008C1825"/>
    <w:rsid w:val="00952456"/>
    <w:rsid w:val="00952B31"/>
    <w:rsid w:val="00972FEC"/>
    <w:rsid w:val="009A2198"/>
    <w:rsid w:val="00A272DC"/>
    <w:rsid w:val="00AD37F7"/>
    <w:rsid w:val="00B7414F"/>
    <w:rsid w:val="00C66B5C"/>
    <w:rsid w:val="00C85FE0"/>
    <w:rsid w:val="00D92448"/>
    <w:rsid w:val="00DD21D6"/>
    <w:rsid w:val="00DF074F"/>
    <w:rsid w:val="00E25129"/>
    <w:rsid w:val="00E64CBC"/>
    <w:rsid w:val="00E756F7"/>
    <w:rsid w:val="00E91AF3"/>
    <w:rsid w:val="00F03ABA"/>
    <w:rsid w:val="00F041BD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0100A"/>
  <w15:docId w15:val="{C6EBCC07-B977-6047-AB31-8033AE05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2E842-0DA6-4ABC-983B-C9C76E7E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OSullivan, Danielle</cp:lastModifiedBy>
  <cp:revision>31</cp:revision>
  <cp:lastPrinted>2020-05-09T20:30:00Z</cp:lastPrinted>
  <dcterms:created xsi:type="dcterms:W3CDTF">2020-03-17T16:26:00Z</dcterms:created>
  <dcterms:modified xsi:type="dcterms:W3CDTF">2020-09-11T11:22:00Z</dcterms:modified>
</cp:coreProperties>
</file>