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BC6" w:rsidRPr="008F48F5" w:rsidRDefault="00B34BC6" w:rsidP="00F14567">
      <w:pPr>
        <w:pStyle w:val="NormalWeb"/>
        <w:spacing w:before="0" w:beforeAutospacing="0" w:after="240" w:afterAutospacing="0"/>
        <w:rPr>
          <w:rFonts w:ascii="Arial" w:hAnsi="Arial" w:cs="Arial"/>
          <w:color w:val="00AEEF"/>
          <w:sz w:val="28"/>
          <w:szCs w:val="28"/>
        </w:rPr>
      </w:pPr>
      <w:bookmarkStart w:id="0" w:name="_GoBack"/>
      <w:bookmarkEnd w:id="0"/>
      <w:r w:rsidRPr="008F48F5">
        <w:rPr>
          <w:rFonts w:ascii="Arial" w:hAnsi="Arial" w:cs="Arial"/>
          <w:b/>
          <w:bCs/>
          <w:iCs/>
          <w:color w:val="00AEEF"/>
          <w:kern w:val="24"/>
          <w:sz w:val="28"/>
          <w:szCs w:val="28"/>
        </w:rPr>
        <w:t>How do we become so stressed?</w:t>
      </w:r>
    </w:p>
    <w:p w:rsidR="00B34BC6" w:rsidRPr="002162D7" w:rsidRDefault="00B34BC6" w:rsidP="00B34BC6">
      <w:pPr>
        <w:pStyle w:val="NormalWeb"/>
        <w:spacing w:before="0" w:beforeAutospacing="0" w:after="120" w:afterAutospacing="0"/>
        <w:rPr>
          <w:rFonts w:ascii="Arial" w:hAnsi="Arial" w:cs="Arial"/>
        </w:rPr>
      </w:pPr>
      <w:r w:rsidRPr="002162D7">
        <w:rPr>
          <w:rFonts w:ascii="Arial" w:hAnsi="Arial" w:cs="Arial"/>
          <w:color w:val="000000"/>
          <w:kern w:val="24"/>
        </w:rPr>
        <w:t>Whether you a working parent</w:t>
      </w:r>
      <w:r w:rsidR="004037A8" w:rsidRPr="002162D7">
        <w:rPr>
          <w:rFonts w:ascii="Arial" w:hAnsi="Arial" w:cs="Arial"/>
          <w:color w:val="000000"/>
          <w:kern w:val="24"/>
        </w:rPr>
        <w:t>,</w:t>
      </w:r>
      <w:r w:rsidRPr="002162D7">
        <w:rPr>
          <w:rFonts w:ascii="Arial" w:hAnsi="Arial" w:cs="Arial"/>
          <w:color w:val="000000"/>
          <w:kern w:val="24"/>
        </w:rPr>
        <w:t xml:space="preserve"> stay at home parent, a single parent, a married/in a relationship parent</w:t>
      </w:r>
      <w:r w:rsidR="004037A8" w:rsidRPr="002162D7">
        <w:rPr>
          <w:rFonts w:ascii="Arial" w:hAnsi="Arial" w:cs="Arial"/>
          <w:color w:val="000000"/>
          <w:kern w:val="24"/>
        </w:rPr>
        <w:t>,</w:t>
      </w:r>
      <w:r w:rsidRPr="002162D7">
        <w:rPr>
          <w:rFonts w:ascii="Arial" w:hAnsi="Arial" w:cs="Arial"/>
          <w:color w:val="000000"/>
          <w:kern w:val="24"/>
        </w:rPr>
        <w:t xml:space="preserve"> or a pa</w:t>
      </w:r>
      <w:r w:rsidR="004037A8" w:rsidRPr="002162D7">
        <w:rPr>
          <w:rFonts w:ascii="Arial" w:hAnsi="Arial" w:cs="Arial"/>
          <w:color w:val="000000"/>
          <w:kern w:val="24"/>
        </w:rPr>
        <w:t>rent of one or several children,</w:t>
      </w:r>
      <w:r w:rsidRPr="002162D7">
        <w:rPr>
          <w:rFonts w:ascii="Arial" w:hAnsi="Arial" w:cs="Arial"/>
          <w:color w:val="000000"/>
          <w:kern w:val="24"/>
        </w:rPr>
        <w:t xml:space="preserve"> parenting can be a difficult time. It can be helpful as a parent to be able to recognise what makes you stre</w:t>
      </w:r>
      <w:r w:rsidR="004037A8" w:rsidRPr="002162D7">
        <w:rPr>
          <w:rFonts w:ascii="Arial" w:hAnsi="Arial" w:cs="Arial"/>
          <w:color w:val="000000"/>
          <w:kern w:val="24"/>
        </w:rPr>
        <w:t>ssed about parenting and look</w:t>
      </w:r>
      <w:r w:rsidRPr="002162D7">
        <w:rPr>
          <w:rFonts w:ascii="Arial" w:hAnsi="Arial" w:cs="Arial"/>
          <w:color w:val="000000"/>
          <w:kern w:val="24"/>
        </w:rPr>
        <w:t xml:space="preserve"> at ways </w:t>
      </w:r>
      <w:del w:id="1" w:author="Liz" w:date="2020-04-28T09:19:00Z">
        <w:r w:rsidRPr="002162D7" w:rsidDel="006F4A6E">
          <w:rPr>
            <w:rFonts w:ascii="Arial" w:hAnsi="Arial" w:cs="Arial"/>
            <w:color w:val="000000"/>
            <w:kern w:val="24"/>
          </w:rPr>
          <w:delText>in</w:delText>
        </w:r>
      </w:del>
      <w:r w:rsidRPr="002162D7">
        <w:rPr>
          <w:rFonts w:ascii="Arial" w:hAnsi="Arial" w:cs="Arial"/>
          <w:color w:val="000000"/>
          <w:kern w:val="24"/>
        </w:rPr>
        <w:t>to managing the stress.</w:t>
      </w:r>
    </w:p>
    <w:p w:rsidR="00B34BC6" w:rsidRPr="008F48F5" w:rsidRDefault="00B34BC6" w:rsidP="00E76688">
      <w:pPr>
        <w:pStyle w:val="NormalWeb"/>
        <w:spacing w:before="600" w:beforeAutospacing="0" w:after="240" w:afterAutospacing="0"/>
        <w:rPr>
          <w:rFonts w:ascii="Arial" w:hAnsi="Arial" w:cs="Arial"/>
          <w:color w:val="00AEEF"/>
          <w:sz w:val="28"/>
          <w:szCs w:val="28"/>
        </w:rPr>
      </w:pPr>
      <w:r w:rsidRPr="008F48F5">
        <w:rPr>
          <w:rFonts w:ascii="Arial" w:hAnsi="Arial" w:cs="Arial"/>
          <w:b/>
          <w:bCs/>
          <w:iCs/>
          <w:color w:val="00AEEF"/>
          <w:kern w:val="24"/>
          <w:sz w:val="28"/>
          <w:szCs w:val="28"/>
        </w:rPr>
        <w:t>Why do we become stressed?</w:t>
      </w:r>
    </w:p>
    <w:p w:rsidR="00B34BC6" w:rsidRPr="002162D7" w:rsidRDefault="00B34BC6" w:rsidP="00B34BC6">
      <w:pPr>
        <w:pStyle w:val="NormalWeb"/>
        <w:spacing w:before="0" w:beforeAutospacing="0" w:after="120" w:afterAutospacing="0"/>
        <w:rPr>
          <w:rFonts w:ascii="Arial" w:hAnsi="Arial" w:cs="Arial"/>
        </w:rPr>
      </w:pPr>
      <w:r w:rsidRPr="002162D7">
        <w:rPr>
          <w:rFonts w:ascii="Arial" w:hAnsi="Arial" w:cs="Arial"/>
          <w:color w:val="000000"/>
          <w:kern w:val="24"/>
        </w:rPr>
        <w:t>When we are worried, anxious, annoyed or feeling under pressure, our bodies begin to feel tense.</w:t>
      </w:r>
    </w:p>
    <w:p w:rsidR="00B34BC6" w:rsidRPr="002162D7" w:rsidRDefault="00B34BC6" w:rsidP="00B34BC6">
      <w:pPr>
        <w:pStyle w:val="NormalWeb"/>
        <w:spacing w:before="0" w:beforeAutospacing="0" w:after="120" w:afterAutospacing="0"/>
        <w:rPr>
          <w:rFonts w:ascii="Arial" w:hAnsi="Arial" w:cs="Arial"/>
        </w:rPr>
      </w:pPr>
      <w:r w:rsidRPr="002162D7">
        <w:rPr>
          <w:rFonts w:ascii="Arial" w:hAnsi="Arial" w:cs="Arial"/>
          <w:color w:val="000000"/>
          <w:kern w:val="24"/>
        </w:rPr>
        <w:t xml:space="preserve">Stress and anxiety are natural reactions for people to feel during parenthood as they have to juggle many different things at once, but the symptoms of stress may vary for each of us.  </w:t>
      </w:r>
    </w:p>
    <w:p w:rsidR="00B34BC6" w:rsidRPr="002162D7" w:rsidRDefault="00B34BC6" w:rsidP="00C87FB1">
      <w:pPr>
        <w:pStyle w:val="NormalWeb"/>
        <w:spacing w:before="0" w:beforeAutospacing="0" w:after="120" w:afterAutospacing="0"/>
        <w:rPr>
          <w:rFonts w:ascii="Arial" w:hAnsi="Arial" w:cs="Arial"/>
        </w:rPr>
      </w:pPr>
      <w:r w:rsidRPr="002162D7">
        <w:rPr>
          <w:rFonts w:ascii="Arial" w:hAnsi="Arial" w:cs="Arial"/>
          <w:color w:val="000000"/>
          <w:kern w:val="24"/>
        </w:rPr>
        <w:t>We should also bear in mind that a small baby or young child crying is naturally designed to gain a reaction from us</w:t>
      </w:r>
      <w:ins w:id="2" w:author="Liz" w:date="2020-04-28T09:20:00Z">
        <w:r w:rsidR="006F4A6E">
          <w:rPr>
            <w:rFonts w:ascii="Arial" w:hAnsi="Arial" w:cs="Arial"/>
            <w:color w:val="000000"/>
            <w:kern w:val="24"/>
          </w:rPr>
          <w:t>,</w:t>
        </w:r>
      </w:ins>
      <w:r w:rsidRPr="002162D7">
        <w:rPr>
          <w:rFonts w:ascii="Arial" w:hAnsi="Arial" w:cs="Arial"/>
          <w:color w:val="000000"/>
          <w:kern w:val="24"/>
        </w:rPr>
        <w:t xml:space="preserve"> as this is the way that small children communicate.</w:t>
      </w:r>
    </w:p>
    <w:p w:rsidR="00B34BC6" w:rsidRPr="008F48F5" w:rsidRDefault="00B34BC6" w:rsidP="00E76688">
      <w:pPr>
        <w:pStyle w:val="NormalWeb"/>
        <w:spacing w:before="600" w:beforeAutospacing="0" w:after="240" w:afterAutospacing="0"/>
        <w:rPr>
          <w:rFonts w:ascii="Arial" w:hAnsi="Arial" w:cs="Arial"/>
          <w:color w:val="00AEEF"/>
          <w:sz w:val="28"/>
          <w:szCs w:val="28"/>
        </w:rPr>
      </w:pPr>
      <w:r w:rsidRPr="008F48F5">
        <w:rPr>
          <w:rFonts w:ascii="Arial" w:hAnsi="Arial" w:cs="Arial"/>
          <w:b/>
          <w:bCs/>
          <w:iCs/>
          <w:color w:val="00AEEF"/>
          <w:kern w:val="24"/>
          <w:sz w:val="28"/>
          <w:szCs w:val="28"/>
        </w:rPr>
        <w:t>How to manage stress</w:t>
      </w:r>
    </w:p>
    <w:p w:rsidR="00B34BC6" w:rsidRPr="002162D7" w:rsidRDefault="004037A8" w:rsidP="00B34BC6">
      <w:pPr>
        <w:pStyle w:val="NormalWeb"/>
        <w:spacing w:before="0" w:beforeAutospacing="0" w:after="0" w:afterAutospacing="0"/>
        <w:rPr>
          <w:rFonts w:ascii="Arial" w:hAnsi="Arial" w:cs="Arial"/>
        </w:rPr>
      </w:pPr>
      <w:r w:rsidRPr="002162D7">
        <w:rPr>
          <w:rFonts w:ascii="Arial" w:hAnsi="Arial" w:cs="Arial"/>
          <w:color w:val="000000"/>
          <w:kern w:val="24"/>
        </w:rPr>
        <w:t>Below</w:t>
      </w:r>
      <w:r w:rsidR="00B34BC6" w:rsidRPr="002162D7">
        <w:rPr>
          <w:rFonts w:ascii="Arial" w:hAnsi="Arial" w:cs="Arial"/>
          <w:color w:val="000000"/>
          <w:kern w:val="24"/>
        </w:rPr>
        <w:t xml:space="preserve"> are some things may help us begin to think about managing parent stress</w:t>
      </w:r>
      <w:r w:rsidRPr="002162D7">
        <w:rPr>
          <w:rFonts w:ascii="Arial" w:hAnsi="Arial" w:cs="Arial"/>
          <w:color w:val="000000"/>
          <w:kern w:val="24"/>
        </w:rPr>
        <w:t>.</w:t>
      </w:r>
      <w:r w:rsidR="00F15CC9" w:rsidRPr="002162D7">
        <w:rPr>
          <w:rFonts w:ascii="Arial" w:hAnsi="Arial" w:cs="Arial"/>
          <w:color w:val="000000"/>
          <w:kern w:val="24"/>
        </w:rPr>
        <w:br/>
      </w:r>
    </w:p>
    <w:p w:rsidR="00B34BC6" w:rsidRPr="002162D7" w:rsidRDefault="00B34BC6" w:rsidP="00E57A80">
      <w:pPr>
        <w:pStyle w:val="ListParagraph"/>
        <w:numPr>
          <w:ilvl w:val="0"/>
          <w:numId w:val="14"/>
        </w:numPr>
        <w:ind w:left="360"/>
        <w:rPr>
          <w:rFonts w:ascii="Arial" w:hAnsi="Arial" w:cs="Arial"/>
        </w:rPr>
      </w:pPr>
      <w:r w:rsidRPr="002162D7">
        <w:rPr>
          <w:rFonts w:ascii="Arial" w:hAnsi="Arial" w:cs="Arial"/>
          <w:bCs/>
          <w:kern w:val="24"/>
        </w:rPr>
        <w:t>Use your support network</w:t>
      </w:r>
      <w:r w:rsidR="004037A8" w:rsidRPr="002162D7">
        <w:rPr>
          <w:rFonts w:ascii="Arial" w:hAnsi="Arial" w:cs="Arial"/>
          <w:bCs/>
          <w:kern w:val="24"/>
        </w:rPr>
        <w:t>.</w:t>
      </w:r>
    </w:p>
    <w:p w:rsidR="00B34BC6" w:rsidRPr="002162D7" w:rsidRDefault="00B34BC6" w:rsidP="00E57A80">
      <w:pPr>
        <w:pStyle w:val="ListParagraph"/>
        <w:numPr>
          <w:ilvl w:val="0"/>
          <w:numId w:val="14"/>
        </w:numPr>
        <w:ind w:left="360"/>
        <w:rPr>
          <w:rFonts w:ascii="Arial" w:hAnsi="Arial" w:cs="Arial"/>
        </w:rPr>
      </w:pPr>
      <w:r w:rsidRPr="002162D7">
        <w:rPr>
          <w:rFonts w:ascii="Arial" w:hAnsi="Arial" w:cs="Arial"/>
          <w:bCs/>
          <w:kern w:val="24"/>
        </w:rPr>
        <w:t>Increase ‘quality time’ with your family</w:t>
      </w:r>
      <w:r w:rsidR="004037A8" w:rsidRPr="002162D7">
        <w:rPr>
          <w:rFonts w:ascii="Arial" w:hAnsi="Arial" w:cs="Arial"/>
          <w:bCs/>
          <w:kern w:val="24"/>
        </w:rPr>
        <w:t>.</w:t>
      </w:r>
    </w:p>
    <w:p w:rsidR="00B34BC6" w:rsidRPr="002162D7" w:rsidRDefault="00B34BC6" w:rsidP="00E57A80">
      <w:pPr>
        <w:pStyle w:val="ListParagraph"/>
        <w:numPr>
          <w:ilvl w:val="0"/>
          <w:numId w:val="14"/>
        </w:numPr>
        <w:ind w:left="360"/>
        <w:rPr>
          <w:rFonts w:ascii="Arial" w:hAnsi="Arial" w:cs="Arial"/>
        </w:rPr>
      </w:pPr>
      <w:r w:rsidRPr="002162D7">
        <w:rPr>
          <w:rFonts w:ascii="Arial" w:hAnsi="Arial" w:cs="Arial"/>
          <w:bCs/>
          <w:kern w:val="24"/>
        </w:rPr>
        <w:t>Write things down</w:t>
      </w:r>
      <w:r w:rsidR="004037A8" w:rsidRPr="002162D7">
        <w:rPr>
          <w:rFonts w:ascii="Arial" w:hAnsi="Arial" w:cs="Arial"/>
          <w:bCs/>
          <w:kern w:val="24"/>
        </w:rPr>
        <w:t>.</w:t>
      </w:r>
    </w:p>
    <w:p w:rsidR="00B34BC6" w:rsidRPr="002162D7" w:rsidRDefault="00B34BC6" w:rsidP="00E57A80">
      <w:pPr>
        <w:pStyle w:val="ListParagraph"/>
        <w:numPr>
          <w:ilvl w:val="0"/>
          <w:numId w:val="14"/>
        </w:numPr>
        <w:ind w:left="360"/>
        <w:rPr>
          <w:rFonts w:ascii="Arial" w:hAnsi="Arial" w:cs="Arial"/>
        </w:rPr>
      </w:pPr>
      <w:r w:rsidRPr="002162D7">
        <w:rPr>
          <w:rFonts w:ascii="Arial" w:hAnsi="Arial" w:cs="Arial"/>
          <w:bCs/>
          <w:kern w:val="24"/>
        </w:rPr>
        <w:t>Do what is manageable</w:t>
      </w:r>
      <w:r w:rsidR="004037A8" w:rsidRPr="002162D7">
        <w:rPr>
          <w:rFonts w:ascii="Arial" w:hAnsi="Arial" w:cs="Arial"/>
          <w:bCs/>
          <w:kern w:val="24"/>
        </w:rPr>
        <w:t>.</w:t>
      </w:r>
      <w:r w:rsidRPr="002162D7">
        <w:rPr>
          <w:rFonts w:ascii="Arial" w:hAnsi="Arial" w:cs="Arial"/>
          <w:bCs/>
          <w:kern w:val="24"/>
        </w:rPr>
        <w:t xml:space="preserve"> </w:t>
      </w:r>
    </w:p>
    <w:p w:rsidR="00B34BC6" w:rsidRPr="002162D7" w:rsidRDefault="00B34BC6" w:rsidP="00E57A80">
      <w:pPr>
        <w:pStyle w:val="ListParagraph"/>
        <w:numPr>
          <w:ilvl w:val="0"/>
          <w:numId w:val="14"/>
        </w:numPr>
        <w:ind w:left="360"/>
        <w:rPr>
          <w:rFonts w:ascii="Arial" w:hAnsi="Arial" w:cs="Arial"/>
        </w:rPr>
      </w:pPr>
      <w:r w:rsidRPr="002162D7">
        <w:rPr>
          <w:rFonts w:ascii="Arial" w:hAnsi="Arial" w:cs="Arial"/>
          <w:bCs/>
          <w:kern w:val="24"/>
        </w:rPr>
        <w:t>Get some relaxation/enjoyable time</w:t>
      </w:r>
      <w:r w:rsidR="004037A8" w:rsidRPr="002162D7">
        <w:rPr>
          <w:rFonts w:ascii="Arial" w:hAnsi="Arial" w:cs="Arial"/>
          <w:bCs/>
          <w:kern w:val="24"/>
        </w:rPr>
        <w:t>.</w:t>
      </w:r>
    </w:p>
    <w:p w:rsidR="004037A8" w:rsidRPr="002162D7" w:rsidRDefault="00B34BC6" w:rsidP="00E57A80">
      <w:pPr>
        <w:pStyle w:val="ListParagraph"/>
        <w:numPr>
          <w:ilvl w:val="0"/>
          <w:numId w:val="14"/>
        </w:numPr>
        <w:ind w:left="360"/>
        <w:rPr>
          <w:rFonts w:ascii="Arial" w:hAnsi="Arial" w:cs="Arial"/>
        </w:rPr>
      </w:pPr>
      <w:r w:rsidRPr="002162D7">
        <w:rPr>
          <w:rFonts w:ascii="Arial" w:hAnsi="Arial" w:cs="Arial"/>
          <w:bCs/>
          <w:kern w:val="24"/>
        </w:rPr>
        <w:t>Prioritise</w:t>
      </w:r>
      <w:r w:rsidR="004037A8" w:rsidRPr="002162D7">
        <w:rPr>
          <w:rFonts w:ascii="Arial" w:hAnsi="Arial" w:cs="Arial"/>
          <w:bCs/>
          <w:kern w:val="24"/>
        </w:rPr>
        <w:t>.</w:t>
      </w:r>
      <w:r w:rsidR="00F15CC9" w:rsidRPr="002162D7">
        <w:rPr>
          <w:rFonts w:ascii="Arial" w:hAnsi="Arial" w:cs="Arial"/>
          <w:bCs/>
          <w:kern w:val="24"/>
        </w:rPr>
        <w:br/>
      </w:r>
      <w:r w:rsidRPr="002162D7">
        <w:rPr>
          <w:rFonts w:ascii="Arial" w:hAnsi="Arial" w:cs="Arial"/>
          <w:bCs/>
          <w:kern w:val="24"/>
        </w:rPr>
        <w:t xml:space="preserve"> </w:t>
      </w:r>
    </w:p>
    <w:p w:rsidR="00B34BC6" w:rsidRPr="002162D7" w:rsidRDefault="00B34BC6" w:rsidP="00C44456">
      <w:pPr>
        <w:spacing w:after="0"/>
        <w:rPr>
          <w:rFonts w:cs="Arial"/>
        </w:rPr>
      </w:pPr>
      <w:r w:rsidRPr="002162D7">
        <w:rPr>
          <w:rFonts w:cs="Arial"/>
          <w:color w:val="000000"/>
          <w:kern w:val="24"/>
        </w:rPr>
        <w:t>These are just some suggestions that could</w:t>
      </w:r>
      <w:r w:rsidR="004037A8" w:rsidRPr="002162D7">
        <w:rPr>
          <w:rFonts w:cs="Arial"/>
          <w:color w:val="000000"/>
          <w:kern w:val="24"/>
        </w:rPr>
        <w:t xml:space="preserve"> help you manage parent stress. H</w:t>
      </w:r>
      <w:r w:rsidRPr="002162D7">
        <w:rPr>
          <w:rFonts w:cs="Arial"/>
          <w:color w:val="000000"/>
          <w:kern w:val="24"/>
        </w:rPr>
        <w:t>owever</w:t>
      </w:r>
      <w:r w:rsidR="004037A8" w:rsidRPr="002162D7">
        <w:rPr>
          <w:rFonts w:cs="Arial"/>
          <w:color w:val="000000"/>
          <w:kern w:val="24"/>
        </w:rPr>
        <w:t>,</w:t>
      </w:r>
      <w:r w:rsidRPr="002162D7">
        <w:rPr>
          <w:rFonts w:cs="Arial"/>
          <w:color w:val="000000"/>
          <w:kern w:val="24"/>
        </w:rPr>
        <w:t xml:space="preserve"> it is important to remember that if things a</w:t>
      </w:r>
      <w:r w:rsidR="004037A8" w:rsidRPr="002162D7">
        <w:rPr>
          <w:rFonts w:cs="Arial"/>
          <w:color w:val="000000"/>
          <w:kern w:val="24"/>
        </w:rPr>
        <w:t>re becoming too overwhelming the</w:t>
      </w:r>
      <w:r w:rsidRPr="002162D7">
        <w:rPr>
          <w:rFonts w:cs="Arial"/>
          <w:color w:val="000000"/>
          <w:kern w:val="24"/>
        </w:rPr>
        <w:t>n</w:t>
      </w:r>
      <w:r w:rsidR="004037A8" w:rsidRPr="002162D7">
        <w:rPr>
          <w:rFonts w:cs="Arial"/>
          <w:color w:val="000000"/>
          <w:kern w:val="24"/>
        </w:rPr>
        <w:t xml:space="preserve"> </w:t>
      </w:r>
      <w:del w:id="3" w:author="Liz" w:date="2020-04-28T09:20:00Z">
        <w:r w:rsidR="004037A8" w:rsidRPr="002162D7" w:rsidDel="006F4A6E">
          <w:rPr>
            <w:rFonts w:cs="Arial"/>
            <w:color w:val="000000"/>
            <w:kern w:val="24"/>
          </w:rPr>
          <w:delText>it is important</w:delText>
        </w:r>
      </w:del>
      <w:ins w:id="4" w:author="Liz" w:date="2020-04-28T09:20:00Z">
        <w:r w:rsidR="006F4A6E">
          <w:rPr>
            <w:rFonts w:cs="Arial"/>
            <w:color w:val="000000"/>
            <w:kern w:val="24"/>
          </w:rPr>
          <w:t>you should try</w:t>
        </w:r>
      </w:ins>
      <w:r w:rsidR="004037A8" w:rsidRPr="002162D7">
        <w:rPr>
          <w:rFonts w:cs="Arial"/>
          <w:color w:val="000000"/>
          <w:kern w:val="24"/>
        </w:rPr>
        <w:t xml:space="preserve"> to seek the help you need by speaking to your G</w:t>
      </w:r>
      <w:r w:rsidRPr="002162D7">
        <w:rPr>
          <w:rFonts w:cs="Arial"/>
          <w:color w:val="000000"/>
          <w:kern w:val="24"/>
        </w:rPr>
        <w:t xml:space="preserve">P, social worker, </w:t>
      </w:r>
      <w:r w:rsidR="004037A8" w:rsidRPr="002162D7">
        <w:rPr>
          <w:rFonts w:cs="Arial"/>
          <w:color w:val="000000"/>
          <w:kern w:val="24"/>
        </w:rPr>
        <w:t xml:space="preserve">parental mental health worker, </w:t>
      </w:r>
      <w:r w:rsidRPr="002162D7">
        <w:rPr>
          <w:rFonts w:cs="Arial"/>
          <w:color w:val="000000"/>
          <w:kern w:val="24"/>
        </w:rPr>
        <w:t>or any other health/social service</w:t>
      </w:r>
      <w:r w:rsidR="004037A8" w:rsidRPr="002162D7">
        <w:rPr>
          <w:rFonts w:cs="Arial"/>
          <w:color w:val="000000"/>
          <w:kern w:val="24"/>
        </w:rPr>
        <w:t>.</w:t>
      </w:r>
    </w:p>
    <w:sectPr w:rsidR="00B34BC6" w:rsidRPr="002162D7" w:rsidSect="00EF680C">
      <w:headerReference w:type="default" r:id="rId7"/>
      <w:pgSz w:w="11906" w:h="16838"/>
      <w:pgMar w:top="2835" w:right="822" w:bottom="822" w:left="82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E05" w:rsidRDefault="00D63E05" w:rsidP="00010448">
      <w:pPr>
        <w:spacing w:after="0" w:line="240" w:lineRule="auto"/>
      </w:pPr>
      <w:r>
        <w:separator/>
      </w:r>
    </w:p>
  </w:endnote>
  <w:endnote w:type="continuationSeparator" w:id="0">
    <w:p w:rsidR="00D63E05" w:rsidRDefault="00D63E05" w:rsidP="000104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E05" w:rsidRDefault="00D63E05" w:rsidP="00010448">
      <w:pPr>
        <w:spacing w:after="0" w:line="240" w:lineRule="auto"/>
      </w:pPr>
      <w:r>
        <w:separator/>
      </w:r>
    </w:p>
  </w:footnote>
  <w:footnote w:type="continuationSeparator" w:id="0">
    <w:p w:rsidR="00D63E05" w:rsidRDefault="00D63E05" w:rsidP="000104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448" w:rsidRDefault="00DF0EEF">
    <w:pPr>
      <w:pStyle w:val="Header"/>
    </w:pPr>
    <w:r>
      <w:rPr>
        <w:noProof/>
        <w:lang w:eastAsia="en-GB"/>
      </w:rPr>
      <w:drawing>
        <wp:anchor distT="0" distB="0" distL="114300" distR="114300" simplePos="0" relativeHeight="251658240" behindDoc="1" locked="0" layoutInCell="1" allowOverlap="1">
          <wp:simplePos x="0" y="0"/>
          <wp:positionH relativeFrom="column">
            <wp:posOffset>-515620</wp:posOffset>
          </wp:positionH>
          <wp:positionV relativeFrom="paragraph">
            <wp:posOffset>-443865</wp:posOffset>
          </wp:positionV>
          <wp:extent cx="7547230" cy="10680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out 13 background.pdf"/>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62462" cy="107022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222B08"/>
    <w:lvl w:ilvl="0">
      <w:start w:val="1"/>
      <w:numFmt w:val="decimal"/>
      <w:lvlText w:val="%1."/>
      <w:lvlJc w:val="left"/>
      <w:pPr>
        <w:tabs>
          <w:tab w:val="num" w:pos="1492"/>
        </w:tabs>
        <w:ind w:left="1492" w:hanging="360"/>
      </w:pPr>
    </w:lvl>
  </w:abstractNum>
  <w:abstractNum w:abstractNumId="1">
    <w:nsid w:val="FFFFFF7D"/>
    <w:multiLevelType w:val="singleLevel"/>
    <w:tmpl w:val="A6326C82"/>
    <w:lvl w:ilvl="0">
      <w:start w:val="1"/>
      <w:numFmt w:val="decimal"/>
      <w:lvlText w:val="%1."/>
      <w:lvlJc w:val="left"/>
      <w:pPr>
        <w:tabs>
          <w:tab w:val="num" w:pos="1209"/>
        </w:tabs>
        <w:ind w:left="1209" w:hanging="360"/>
      </w:pPr>
    </w:lvl>
  </w:abstractNum>
  <w:abstractNum w:abstractNumId="2">
    <w:nsid w:val="FFFFFF7E"/>
    <w:multiLevelType w:val="singleLevel"/>
    <w:tmpl w:val="03EE0E0E"/>
    <w:lvl w:ilvl="0">
      <w:start w:val="1"/>
      <w:numFmt w:val="decimal"/>
      <w:lvlText w:val="%1."/>
      <w:lvlJc w:val="left"/>
      <w:pPr>
        <w:tabs>
          <w:tab w:val="num" w:pos="926"/>
        </w:tabs>
        <w:ind w:left="926" w:hanging="360"/>
      </w:pPr>
    </w:lvl>
  </w:abstractNum>
  <w:abstractNum w:abstractNumId="3">
    <w:nsid w:val="FFFFFF7F"/>
    <w:multiLevelType w:val="singleLevel"/>
    <w:tmpl w:val="E4A8BAF6"/>
    <w:lvl w:ilvl="0">
      <w:start w:val="1"/>
      <w:numFmt w:val="decimal"/>
      <w:lvlText w:val="%1."/>
      <w:lvlJc w:val="left"/>
      <w:pPr>
        <w:tabs>
          <w:tab w:val="num" w:pos="643"/>
        </w:tabs>
        <w:ind w:left="643" w:hanging="360"/>
      </w:pPr>
    </w:lvl>
  </w:abstractNum>
  <w:abstractNum w:abstractNumId="4">
    <w:nsid w:val="FFFFFF80"/>
    <w:multiLevelType w:val="singleLevel"/>
    <w:tmpl w:val="6FE87B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E5E22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44029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8C70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F5815CA"/>
    <w:lvl w:ilvl="0">
      <w:start w:val="1"/>
      <w:numFmt w:val="decimal"/>
      <w:lvlText w:val="%1."/>
      <w:lvlJc w:val="left"/>
      <w:pPr>
        <w:tabs>
          <w:tab w:val="num" w:pos="360"/>
        </w:tabs>
        <w:ind w:left="360" w:hanging="360"/>
      </w:pPr>
    </w:lvl>
  </w:abstractNum>
  <w:abstractNum w:abstractNumId="9">
    <w:nsid w:val="FFFFFF89"/>
    <w:multiLevelType w:val="singleLevel"/>
    <w:tmpl w:val="3C40ECD6"/>
    <w:lvl w:ilvl="0">
      <w:start w:val="1"/>
      <w:numFmt w:val="bullet"/>
      <w:lvlText w:val=""/>
      <w:lvlJc w:val="left"/>
      <w:pPr>
        <w:tabs>
          <w:tab w:val="num" w:pos="360"/>
        </w:tabs>
        <w:ind w:left="360" w:hanging="360"/>
      </w:pPr>
      <w:rPr>
        <w:rFonts w:ascii="Symbol" w:hAnsi="Symbol" w:hint="default"/>
      </w:rPr>
    </w:lvl>
  </w:abstractNum>
  <w:abstractNum w:abstractNumId="10">
    <w:nsid w:val="3ED66989"/>
    <w:multiLevelType w:val="hybridMultilevel"/>
    <w:tmpl w:val="D2220CF6"/>
    <w:lvl w:ilvl="0" w:tplc="7C926082">
      <w:start w:val="1"/>
      <w:numFmt w:val="bullet"/>
      <w:lvlText w:val="•"/>
      <w:lvlJc w:val="left"/>
      <w:pPr>
        <w:tabs>
          <w:tab w:val="num" w:pos="720"/>
        </w:tabs>
        <w:ind w:left="720" w:hanging="360"/>
      </w:pPr>
      <w:rPr>
        <w:rFonts w:ascii="Arial" w:hAnsi="Arial" w:hint="default"/>
      </w:rPr>
    </w:lvl>
    <w:lvl w:ilvl="1" w:tplc="C05E4E56" w:tentative="1">
      <w:start w:val="1"/>
      <w:numFmt w:val="bullet"/>
      <w:lvlText w:val="•"/>
      <w:lvlJc w:val="left"/>
      <w:pPr>
        <w:tabs>
          <w:tab w:val="num" w:pos="1440"/>
        </w:tabs>
        <w:ind w:left="1440" w:hanging="360"/>
      </w:pPr>
      <w:rPr>
        <w:rFonts w:ascii="Arial" w:hAnsi="Arial" w:hint="default"/>
      </w:rPr>
    </w:lvl>
    <w:lvl w:ilvl="2" w:tplc="9842B1D2" w:tentative="1">
      <w:start w:val="1"/>
      <w:numFmt w:val="bullet"/>
      <w:lvlText w:val="•"/>
      <w:lvlJc w:val="left"/>
      <w:pPr>
        <w:tabs>
          <w:tab w:val="num" w:pos="2160"/>
        </w:tabs>
        <w:ind w:left="2160" w:hanging="360"/>
      </w:pPr>
      <w:rPr>
        <w:rFonts w:ascii="Arial" w:hAnsi="Arial" w:hint="default"/>
      </w:rPr>
    </w:lvl>
    <w:lvl w:ilvl="3" w:tplc="3880EFA6" w:tentative="1">
      <w:start w:val="1"/>
      <w:numFmt w:val="bullet"/>
      <w:lvlText w:val="•"/>
      <w:lvlJc w:val="left"/>
      <w:pPr>
        <w:tabs>
          <w:tab w:val="num" w:pos="2880"/>
        </w:tabs>
        <w:ind w:left="2880" w:hanging="360"/>
      </w:pPr>
      <w:rPr>
        <w:rFonts w:ascii="Arial" w:hAnsi="Arial" w:hint="default"/>
      </w:rPr>
    </w:lvl>
    <w:lvl w:ilvl="4" w:tplc="77A45224" w:tentative="1">
      <w:start w:val="1"/>
      <w:numFmt w:val="bullet"/>
      <w:lvlText w:val="•"/>
      <w:lvlJc w:val="left"/>
      <w:pPr>
        <w:tabs>
          <w:tab w:val="num" w:pos="3600"/>
        </w:tabs>
        <w:ind w:left="3600" w:hanging="360"/>
      </w:pPr>
      <w:rPr>
        <w:rFonts w:ascii="Arial" w:hAnsi="Arial" w:hint="default"/>
      </w:rPr>
    </w:lvl>
    <w:lvl w:ilvl="5" w:tplc="C6F40E7C" w:tentative="1">
      <w:start w:val="1"/>
      <w:numFmt w:val="bullet"/>
      <w:lvlText w:val="•"/>
      <w:lvlJc w:val="left"/>
      <w:pPr>
        <w:tabs>
          <w:tab w:val="num" w:pos="4320"/>
        </w:tabs>
        <w:ind w:left="4320" w:hanging="360"/>
      </w:pPr>
      <w:rPr>
        <w:rFonts w:ascii="Arial" w:hAnsi="Arial" w:hint="default"/>
      </w:rPr>
    </w:lvl>
    <w:lvl w:ilvl="6" w:tplc="FEE2B52A" w:tentative="1">
      <w:start w:val="1"/>
      <w:numFmt w:val="bullet"/>
      <w:lvlText w:val="•"/>
      <w:lvlJc w:val="left"/>
      <w:pPr>
        <w:tabs>
          <w:tab w:val="num" w:pos="5040"/>
        </w:tabs>
        <w:ind w:left="5040" w:hanging="360"/>
      </w:pPr>
      <w:rPr>
        <w:rFonts w:ascii="Arial" w:hAnsi="Arial" w:hint="default"/>
      </w:rPr>
    </w:lvl>
    <w:lvl w:ilvl="7" w:tplc="7FFEB342" w:tentative="1">
      <w:start w:val="1"/>
      <w:numFmt w:val="bullet"/>
      <w:lvlText w:val="•"/>
      <w:lvlJc w:val="left"/>
      <w:pPr>
        <w:tabs>
          <w:tab w:val="num" w:pos="5760"/>
        </w:tabs>
        <w:ind w:left="5760" w:hanging="360"/>
      </w:pPr>
      <w:rPr>
        <w:rFonts w:ascii="Arial" w:hAnsi="Arial" w:hint="default"/>
      </w:rPr>
    </w:lvl>
    <w:lvl w:ilvl="8" w:tplc="99CEE61A" w:tentative="1">
      <w:start w:val="1"/>
      <w:numFmt w:val="bullet"/>
      <w:lvlText w:val="•"/>
      <w:lvlJc w:val="left"/>
      <w:pPr>
        <w:tabs>
          <w:tab w:val="num" w:pos="6480"/>
        </w:tabs>
        <w:ind w:left="6480" w:hanging="360"/>
      </w:pPr>
      <w:rPr>
        <w:rFonts w:ascii="Arial" w:hAnsi="Arial" w:hint="default"/>
      </w:rPr>
    </w:lvl>
  </w:abstractNum>
  <w:abstractNum w:abstractNumId="11">
    <w:nsid w:val="40DC06C9"/>
    <w:multiLevelType w:val="hybridMultilevel"/>
    <w:tmpl w:val="25106424"/>
    <w:lvl w:ilvl="0" w:tplc="08090001">
      <w:start w:val="1"/>
      <w:numFmt w:val="bullet"/>
      <w:lvlText w:val=""/>
      <w:lvlJc w:val="left"/>
      <w:pPr>
        <w:ind w:left="765"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5B53445E"/>
    <w:multiLevelType w:val="hybridMultilevel"/>
    <w:tmpl w:val="4972ED2A"/>
    <w:lvl w:ilvl="0" w:tplc="EAA20B82">
      <w:start w:val="1"/>
      <w:numFmt w:val="bullet"/>
      <w:lvlText w:val=""/>
      <w:lvlJc w:val="left"/>
      <w:pPr>
        <w:ind w:left="720" w:hanging="360"/>
      </w:pPr>
      <w:rPr>
        <w:rFonts w:ascii="Symbol" w:hAnsi="Symbol" w:hint="default"/>
        <w:color w:val="EC008C"/>
      </w:rPr>
    </w:lvl>
    <w:lvl w:ilvl="1" w:tplc="C05E4E56" w:tentative="1">
      <w:start w:val="1"/>
      <w:numFmt w:val="bullet"/>
      <w:lvlText w:val="•"/>
      <w:lvlJc w:val="left"/>
      <w:pPr>
        <w:tabs>
          <w:tab w:val="num" w:pos="1440"/>
        </w:tabs>
        <w:ind w:left="1440" w:hanging="360"/>
      </w:pPr>
      <w:rPr>
        <w:rFonts w:ascii="Arial" w:hAnsi="Arial" w:hint="default"/>
      </w:rPr>
    </w:lvl>
    <w:lvl w:ilvl="2" w:tplc="9842B1D2" w:tentative="1">
      <w:start w:val="1"/>
      <w:numFmt w:val="bullet"/>
      <w:lvlText w:val="•"/>
      <w:lvlJc w:val="left"/>
      <w:pPr>
        <w:tabs>
          <w:tab w:val="num" w:pos="2160"/>
        </w:tabs>
        <w:ind w:left="2160" w:hanging="360"/>
      </w:pPr>
      <w:rPr>
        <w:rFonts w:ascii="Arial" w:hAnsi="Arial" w:hint="default"/>
      </w:rPr>
    </w:lvl>
    <w:lvl w:ilvl="3" w:tplc="3880EFA6" w:tentative="1">
      <w:start w:val="1"/>
      <w:numFmt w:val="bullet"/>
      <w:lvlText w:val="•"/>
      <w:lvlJc w:val="left"/>
      <w:pPr>
        <w:tabs>
          <w:tab w:val="num" w:pos="2880"/>
        </w:tabs>
        <w:ind w:left="2880" w:hanging="360"/>
      </w:pPr>
      <w:rPr>
        <w:rFonts w:ascii="Arial" w:hAnsi="Arial" w:hint="default"/>
      </w:rPr>
    </w:lvl>
    <w:lvl w:ilvl="4" w:tplc="77A45224" w:tentative="1">
      <w:start w:val="1"/>
      <w:numFmt w:val="bullet"/>
      <w:lvlText w:val="•"/>
      <w:lvlJc w:val="left"/>
      <w:pPr>
        <w:tabs>
          <w:tab w:val="num" w:pos="3600"/>
        </w:tabs>
        <w:ind w:left="3600" w:hanging="360"/>
      </w:pPr>
      <w:rPr>
        <w:rFonts w:ascii="Arial" w:hAnsi="Arial" w:hint="default"/>
      </w:rPr>
    </w:lvl>
    <w:lvl w:ilvl="5" w:tplc="C6F40E7C" w:tentative="1">
      <w:start w:val="1"/>
      <w:numFmt w:val="bullet"/>
      <w:lvlText w:val="•"/>
      <w:lvlJc w:val="left"/>
      <w:pPr>
        <w:tabs>
          <w:tab w:val="num" w:pos="4320"/>
        </w:tabs>
        <w:ind w:left="4320" w:hanging="360"/>
      </w:pPr>
      <w:rPr>
        <w:rFonts w:ascii="Arial" w:hAnsi="Arial" w:hint="default"/>
      </w:rPr>
    </w:lvl>
    <w:lvl w:ilvl="6" w:tplc="FEE2B52A" w:tentative="1">
      <w:start w:val="1"/>
      <w:numFmt w:val="bullet"/>
      <w:lvlText w:val="•"/>
      <w:lvlJc w:val="left"/>
      <w:pPr>
        <w:tabs>
          <w:tab w:val="num" w:pos="5040"/>
        </w:tabs>
        <w:ind w:left="5040" w:hanging="360"/>
      </w:pPr>
      <w:rPr>
        <w:rFonts w:ascii="Arial" w:hAnsi="Arial" w:hint="default"/>
      </w:rPr>
    </w:lvl>
    <w:lvl w:ilvl="7" w:tplc="7FFEB342" w:tentative="1">
      <w:start w:val="1"/>
      <w:numFmt w:val="bullet"/>
      <w:lvlText w:val="•"/>
      <w:lvlJc w:val="left"/>
      <w:pPr>
        <w:tabs>
          <w:tab w:val="num" w:pos="5760"/>
        </w:tabs>
        <w:ind w:left="5760" w:hanging="360"/>
      </w:pPr>
      <w:rPr>
        <w:rFonts w:ascii="Arial" w:hAnsi="Arial" w:hint="default"/>
      </w:rPr>
    </w:lvl>
    <w:lvl w:ilvl="8" w:tplc="99CEE61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308ED"/>
    <w:rsid w:val="00010448"/>
    <w:rsid w:val="00031BEB"/>
    <w:rsid w:val="0010132D"/>
    <w:rsid w:val="001523FD"/>
    <w:rsid w:val="001A20CB"/>
    <w:rsid w:val="002162D7"/>
    <w:rsid w:val="00227327"/>
    <w:rsid w:val="002308ED"/>
    <w:rsid w:val="00361E9D"/>
    <w:rsid w:val="004037A8"/>
    <w:rsid w:val="005533FF"/>
    <w:rsid w:val="005A1355"/>
    <w:rsid w:val="006F4A6E"/>
    <w:rsid w:val="00716282"/>
    <w:rsid w:val="007322B6"/>
    <w:rsid w:val="00847B15"/>
    <w:rsid w:val="008A4C0D"/>
    <w:rsid w:val="008F48F5"/>
    <w:rsid w:val="00945E3C"/>
    <w:rsid w:val="009E05EC"/>
    <w:rsid w:val="00A22200"/>
    <w:rsid w:val="00B14B8D"/>
    <w:rsid w:val="00B34BC6"/>
    <w:rsid w:val="00B6757A"/>
    <w:rsid w:val="00B96B27"/>
    <w:rsid w:val="00C44456"/>
    <w:rsid w:val="00C87FB1"/>
    <w:rsid w:val="00CA138B"/>
    <w:rsid w:val="00D34B11"/>
    <w:rsid w:val="00D5243C"/>
    <w:rsid w:val="00D63E05"/>
    <w:rsid w:val="00DA3CBE"/>
    <w:rsid w:val="00DD59E6"/>
    <w:rsid w:val="00DF0EEF"/>
    <w:rsid w:val="00E21D72"/>
    <w:rsid w:val="00E35B3B"/>
    <w:rsid w:val="00E57A80"/>
    <w:rsid w:val="00E76688"/>
    <w:rsid w:val="00EF680C"/>
    <w:rsid w:val="00F14567"/>
    <w:rsid w:val="00F15C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27"/>
    <w:pPr>
      <w:spacing w:after="160" w:line="259"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B27"/>
    <w:rPr>
      <w:sz w:val="24"/>
      <w:szCs w:val="24"/>
      <w:lang w:eastAsia="en-US"/>
    </w:rPr>
  </w:style>
  <w:style w:type="paragraph" w:styleId="NormalWeb">
    <w:name w:val="Normal (Web)"/>
    <w:basedOn w:val="Normal"/>
    <w:uiPriority w:val="99"/>
    <w:unhideWhenUsed/>
    <w:rsid w:val="002308ED"/>
    <w:pPr>
      <w:spacing w:before="100" w:beforeAutospacing="1" w:after="100" w:afterAutospacing="1" w:line="240" w:lineRule="auto"/>
    </w:pPr>
    <w:rPr>
      <w:rFonts w:ascii="Times New Roman" w:eastAsia="Times New Roman" w:hAnsi="Times New Roman"/>
      <w:lang w:eastAsia="en-GB"/>
    </w:rPr>
  </w:style>
  <w:style w:type="paragraph" w:styleId="ListParagraph">
    <w:name w:val="List Paragraph"/>
    <w:basedOn w:val="Normal"/>
    <w:uiPriority w:val="34"/>
    <w:qFormat/>
    <w:rsid w:val="002308ED"/>
    <w:pPr>
      <w:spacing w:after="0" w:line="240" w:lineRule="auto"/>
      <w:ind w:left="720"/>
      <w:contextualSpacing/>
    </w:pPr>
    <w:rPr>
      <w:rFonts w:ascii="Times New Roman" w:eastAsia="Times New Roman" w:hAnsi="Times New Roman"/>
      <w:lang w:eastAsia="en-GB"/>
    </w:rPr>
  </w:style>
  <w:style w:type="paragraph" w:styleId="Header">
    <w:name w:val="header"/>
    <w:basedOn w:val="Normal"/>
    <w:link w:val="HeaderChar"/>
    <w:uiPriority w:val="99"/>
    <w:unhideWhenUsed/>
    <w:rsid w:val="00010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448"/>
    <w:rPr>
      <w:sz w:val="24"/>
      <w:szCs w:val="24"/>
      <w:lang w:eastAsia="en-US"/>
    </w:rPr>
  </w:style>
  <w:style w:type="paragraph" w:styleId="Footer">
    <w:name w:val="footer"/>
    <w:basedOn w:val="Normal"/>
    <w:link w:val="FooterChar"/>
    <w:uiPriority w:val="99"/>
    <w:unhideWhenUsed/>
    <w:rsid w:val="00010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448"/>
    <w:rPr>
      <w:sz w:val="24"/>
      <w:szCs w:val="24"/>
      <w:lang w:eastAsia="en-US"/>
    </w:rPr>
  </w:style>
  <w:style w:type="paragraph" w:styleId="BalloonText">
    <w:name w:val="Balloon Text"/>
    <w:basedOn w:val="Normal"/>
    <w:link w:val="BalloonTextChar"/>
    <w:uiPriority w:val="99"/>
    <w:semiHidden/>
    <w:unhideWhenUsed/>
    <w:rsid w:val="006F4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A6E"/>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374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 London and Maudsley NHS Foundation Trust</Company>
  <LinksUpToDate>false</LinksUpToDate>
  <CharactersWithSpaces>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Abbassi, Saliha</dc:creator>
  <cp:keywords/>
  <dc:description/>
  <cp:lastModifiedBy>Liz</cp:lastModifiedBy>
  <cp:revision>26</cp:revision>
  <dcterms:created xsi:type="dcterms:W3CDTF">2020-01-20T13:58:00Z</dcterms:created>
  <dcterms:modified xsi:type="dcterms:W3CDTF">2020-04-28T08:20:00Z</dcterms:modified>
</cp:coreProperties>
</file>