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294" w:rsidRPr="006573FA" w:rsidRDefault="005F5294" w:rsidP="00972ACE">
      <w:pPr>
        <w:pStyle w:val="NormalWeb"/>
        <w:spacing w:before="0" w:beforeAutospacing="0" w:after="320" w:afterAutospacing="0"/>
        <w:rPr>
          <w:rFonts w:ascii="Arial" w:hAnsi="Arial" w:cs="Arial"/>
          <w:color w:val="00AEEF"/>
          <w:sz w:val="28"/>
          <w:szCs w:val="28"/>
        </w:rPr>
      </w:pPr>
      <w:r w:rsidRPr="006573FA">
        <w:rPr>
          <w:rFonts w:ascii="Arial" w:hAnsi="Arial" w:cs="Arial"/>
          <w:b/>
          <w:bCs/>
          <w:iCs/>
          <w:color w:val="00AEEF"/>
          <w:kern w:val="24"/>
          <w:sz w:val="28"/>
          <w:szCs w:val="28"/>
        </w:rPr>
        <w:t>Attachment and limit setting</w:t>
      </w:r>
    </w:p>
    <w:p w:rsidR="00140C7C" w:rsidRPr="005F5294" w:rsidRDefault="00140C7C" w:rsidP="00972ACE">
      <w:pPr>
        <w:spacing w:after="320"/>
        <w:rPr>
          <w:rFonts w:ascii="Arial" w:hAnsi="Arial" w:cs="Arial"/>
          <w:sz w:val="24"/>
          <w:szCs w:val="24"/>
        </w:rPr>
      </w:pPr>
      <w:r w:rsidRPr="005F5294">
        <w:rPr>
          <w:rFonts w:ascii="Arial" w:hAnsi="Arial" w:cs="Arial"/>
          <w:sz w:val="24"/>
          <w:szCs w:val="24"/>
        </w:rPr>
        <w:t>The first year of a child’s life involves the baby letting the parent know when they need their support</w:t>
      </w:r>
      <w:r w:rsidR="003E7E0A" w:rsidRPr="005F5294">
        <w:rPr>
          <w:rFonts w:ascii="Arial" w:hAnsi="Arial" w:cs="Arial"/>
          <w:sz w:val="24"/>
          <w:szCs w:val="24"/>
        </w:rPr>
        <w:t>,</w:t>
      </w:r>
      <w:r w:rsidRPr="005F5294">
        <w:rPr>
          <w:rFonts w:ascii="Arial" w:hAnsi="Arial" w:cs="Arial"/>
          <w:sz w:val="24"/>
          <w:szCs w:val="24"/>
        </w:rPr>
        <w:t xml:space="preserve"> comfort and love</w:t>
      </w:r>
      <w:r w:rsidR="005F5294">
        <w:rPr>
          <w:rFonts w:ascii="Arial" w:hAnsi="Arial" w:cs="Arial"/>
          <w:sz w:val="24"/>
          <w:szCs w:val="24"/>
        </w:rPr>
        <w:t xml:space="preserve">. </w:t>
      </w:r>
      <w:r w:rsidRPr="005F5294">
        <w:rPr>
          <w:rFonts w:ascii="Arial" w:hAnsi="Arial" w:cs="Arial"/>
          <w:sz w:val="24"/>
          <w:szCs w:val="24"/>
        </w:rPr>
        <w:t>This can be demanding on a parent’s energy and time but i</w:t>
      </w:r>
      <w:r w:rsidR="003E7E0A" w:rsidRPr="005F5294">
        <w:rPr>
          <w:rFonts w:ascii="Arial" w:hAnsi="Arial" w:cs="Arial"/>
          <w:sz w:val="24"/>
          <w:szCs w:val="24"/>
        </w:rPr>
        <w:t>s a relatively straightforward exchange betwee</w:t>
      </w:r>
      <w:r w:rsidR="005F5294">
        <w:rPr>
          <w:rFonts w:ascii="Arial" w:hAnsi="Arial" w:cs="Arial"/>
          <w:sz w:val="24"/>
          <w:szCs w:val="24"/>
        </w:rPr>
        <w:t>n children and their parents. The exchange creates</w:t>
      </w:r>
      <w:r w:rsidRPr="005F5294">
        <w:rPr>
          <w:rFonts w:ascii="Arial" w:hAnsi="Arial" w:cs="Arial"/>
          <w:sz w:val="24"/>
          <w:szCs w:val="24"/>
        </w:rPr>
        <w:t xml:space="preserve"> the basis for the child forming a secure attachment to the adults who care for them</w:t>
      </w:r>
      <w:r w:rsidR="005F5294">
        <w:rPr>
          <w:rFonts w:ascii="Arial" w:hAnsi="Arial" w:cs="Arial"/>
          <w:sz w:val="24"/>
          <w:szCs w:val="24"/>
        </w:rPr>
        <w:t xml:space="preserve">. </w:t>
      </w:r>
    </w:p>
    <w:p w:rsidR="00140C7C" w:rsidRPr="005F5294" w:rsidRDefault="00140C7C" w:rsidP="00972ACE">
      <w:pPr>
        <w:spacing w:after="320"/>
        <w:rPr>
          <w:rFonts w:ascii="Arial" w:hAnsi="Arial" w:cs="Arial"/>
          <w:sz w:val="24"/>
          <w:szCs w:val="24"/>
        </w:rPr>
      </w:pPr>
      <w:r w:rsidRPr="005F5294">
        <w:rPr>
          <w:rFonts w:ascii="Arial" w:hAnsi="Arial" w:cs="Arial"/>
          <w:sz w:val="24"/>
          <w:szCs w:val="24"/>
        </w:rPr>
        <w:t xml:space="preserve">However, the relationship </w:t>
      </w:r>
      <w:r w:rsidR="003E7E0A" w:rsidRPr="005F5294">
        <w:rPr>
          <w:rFonts w:ascii="Arial" w:hAnsi="Arial" w:cs="Arial"/>
          <w:sz w:val="24"/>
          <w:szCs w:val="24"/>
        </w:rPr>
        <w:t xml:space="preserve">and communication </w:t>
      </w:r>
      <w:r w:rsidRPr="005F5294">
        <w:rPr>
          <w:rFonts w:ascii="Arial" w:hAnsi="Arial" w:cs="Arial"/>
          <w:sz w:val="24"/>
          <w:szCs w:val="24"/>
        </w:rPr>
        <w:t>become</w:t>
      </w:r>
      <w:del w:id="0" w:author="Liz" w:date="2020-04-28T09:21:00Z">
        <w:r w:rsidRPr="005F5294" w:rsidDel="00C6074A">
          <w:rPr>
            <w:rFonts w:ascii="Arial" w:hAnsi="Arial" w:cs="Arial"/>
            <w:sz w:val="24"/>
            <w:szCs w:val="24"/>
          </w:rPr>
          <w:delText>s</w:delText>
        </w:r>
      </w:del>
      <w:r w:rsidRPr="005F5294">
        <w:rPr>
          <w:rFonts w:ascii="Arial" w:hAnsi="Arial" w:cs="Arial"/>
          <w:sz w:val="24"/>
          <w:szCs w:val="24"/>
        </w:rPr>
        <w:t xml:space="preserve"> more complicated when a young child wants to take more control as they become toddlers</w:t>
      </w:r>
      <w:r w:rsidR="005F5294">
        <w:rPr>
          <w:rFonts w:ascii="Arial" w:hAnsi="Arial" w:cs="Arial"/>
          <w:sz w:val="24"/>
          <w:szCs w:val="24"/>
        </w:rPr>
        <w:t xml:space="preserve">. </w:t>
      </w:r>
    </w:p>
    <w:p w:rsidR="00830A55" w:rsidRPr="005F5294" w:rsidRDefault="00140C7C" w:rsidP="00972ACE">
      <w:pPr>
        <w:spacing w:after="320"/>
        <w:rPr>
          <w:rFonts w:ascii="Arial" w:hAnsi="Arial" w:cs="Arial"/>
          <w:sz w:val="24"/>
          <w:szCs w:val="24"/>
        </w:rPr>
      </w:pPr>
      <w:r w:rsidRPr="005F5294">
        <w:rPr>
          <w:rFonts w:ascii="Arial" w:hAnsi="Arial" w:cs="Arial"/>
          <w:sz w:val="24"/>
          <w:szCs w:val="24"/>
        </w:rPr>
        <w:t>This phase involves a parent being able to set reasonable limits on the child’s demand</w:t>
      </w:r>
      <w:r w:rsidR="00835114" w:rsidRPr="005F5294">
        <w:rPr>
          <w:rFonts w:ascii="Arial" w:hAnsi="Arial" w:cs="Arial"/>
          <w:sz w:val="24"/>
          <w:szCs w:val="24"/>
        </w:rPr>
        <w:t>s</w:t>
      </w:r>
      <w:r w:rsidRPr="005F5294">
        <w:rPr>
          <w:rFonts w:ascii="Arial" w:hAnsi="Arial" w:cs="Arial"/>
          <w:sz w:val="24"/>
          <w:szCs w:val="24"/>
        </w:rPr>
        <w:t>, for example w</w:t>
      </w:r>
      <w:r w:rsidR="00835114" w:rsidRPr="005F5294">
        <w:rPr>
          <w:rFonts w:ascii="Arial" w:hAnsi="Arial" w:cs="Arial"/>
          <w:sz w:val="24"/>
          <w:szCs w:val="24"/>
        </w:rPr>
        <w:t>hen a child w</w:t>
      </w:r>
      <w:r w:rsidRPr="005F5294">
        <w:rPr>
          <w:rFonts w:ascii="Arial" w:hAnsi="Arial" w:cs="Arial"/>
          <w:sz w:val="24"/>
          <w:szCs w:val="24"/>
        </w:rPr>
        <w:t>ant</w:t>
      </w:r>
      <w:r w:rsidR="00835114" w:rsidRPr="005F5294">
        <w:rPr>
          <w:rFonts w:ascii="Arial" w:hAnsi="Arial" w:cs="Arial"/>
          <w:sz w:val="24"/>
          <w:szCs w:val="24"/>
        </w:rPr>
        <w:t>s</w:t>
      </w:r>
      <w:r w:rsidRPr="005F5294">
        <w:rPr>
          <w:rFonts w:ascii="Arial" w:hAnsi="Arial" w:cs="Arial"/>
          <w:sz w:val="24"/>
          <w:szCs w:val="24"/>
        </w:rPr>
        <w:t xml:space="preserve"> a specific object or food</w:t>
      </w:r>
      <w:r w:rsidR="00835114" w:rsidRPr="005F5294">
        <w:rPr>
          <w:rFonts w:ascii="Arial" w:hAnsi="Arial" w:cs="Arial"/>
          <w:sz w:val="24"/>
          <w:szCs w:val="24"/>
        </w:rPr>
        <w:t>, or</w:t>
      </w:r>
      <w:r w:rsidRPr="005F5294">
        <w:rPr>
          <w:rFonts w:ascii="Arial" w:hAnsi="Arial" w:cs="Arial"/>
          <w:sz w:val="24"/>
          <w:szCs w:val="24"/>
        </w:rPr>
        <w:t xml:space="preserve"> to have their own way</w:t>
      </w:r>
      <w:r w:rsidR="005F5294">
        <w:rPr>
          <w:rFonts w:ascii="Arial" w:hAnsi="Arial" w:cs="Arial"/>
          <w:sz w:val="24"/>
          <w:szCs w:val="24"/>
        </w:rPr>
        <w:t xml:space="preserve">. </w:t>
      </w:r>
      <w:r w:rsidRPr="005F5294">
        <w:rPr>
          <w:rFonts w:ascii="Arial" w:hAnsi="Arial" w:cs="Arial"/>
          <w:sz w:val="24"/>
          <w:szCs w:val="24"/>
        </w:rPr>
        <w:t>At the</w:t>
      </w:r>
      <w:r w:rsidR="003E7E0A" w:rsidRPr="005F5294">
        <w:rPr>
          <w:rFonts w:ascii="Arial" w:hAnsi="Arial" w:cs="Arial"/>
          <w:sz w:val="24"/>
          <w:szCs w:val="24"/>
        </w:rPr>
        <w:t xml:space="preserve">se times </w:t>
      </w:r>
      <w:r w:rsidR="009B3199" w:rsidRPr="005F5294">
        <w:rPr>
          <w:rFonts w:ascii="Arial" w:hAnsi="Arial" w:cs="Arial"/>
          <w:sz w:val="24"/>
          <w:szCs w:val="24"/>
        </w:rPr>
        <w:t>p</w:t>
      </w:r>
      <w:r w:rsidR="003E7E0A" w:rsidRPr="005F5294">
        <w:rPr>
          <w:rFonts w:ascii="Arial" w:hAnsi="Arial" w:cs="Arial"/>
          <w:sz w:val="24"/>
          <w:szCs w:val="24"/>
        </w:rPr>
        <w:t>arents need to set limits while being able</w:t>
      </w:r>
      <w:r w:rsidR="00835114" w:rsidRPr="005F5294">
        <w:rPr>
          <w:rFonts w:ascii="Arial" w:hAnsi="Arial" w:cs="Arial"/>
          <w:sz w:val="24"/>
          <w:szCs w:val="24"/>
        </w:rPr>
        <w:t xml:space="preserve"> to offer the</w:t>
      </w:r>
      <w:r w:rsidRPr="005F5294">
        <w:rPr>
          <w:rFonts w:ascii="Arial" w:hAnsi="Arial" w:cs="Arial"/>
          <w:sz w:val="24"/>
          <w:szCs w:val="24"/>
        </w:rPr>
        <w:t xml:space="preserve"> emotional support </w:t>
      </w:r>
      <w:r w:rsidR="00835114" w:rsidRPr="005F5294">
        <w:rPr>
          <w:rFonts w:ascii="Arial" w:hAnsi="Arial" w:cs="Arial"/>
          <w:sz w:val="24"/>
          <w:szCs w:val="24"/>
        </w:rPr>
        <w:t>young children</w:t>
      </w:r>
      <w:r w:rsidRPr="005F5294">
        <w:rPr>
          <w:rFonts w:ascii="Arial" w:hAnsi="Arial" w:cs="Arial"/>
          <w:sz w:val="24"/>
          <w:szCs w:val="24"/>
        </w:rPr>
        <w:t xml:space="preserve"> often need</w:t>
      </w:r>
      <w:r w:rsidR="00835114" w:rsidRPr="005F5294">
        <w:rPr>
          <w:rFonts w:ascii="Arial" w:hAnsi="Arial" w:cs="Arial"/>
          <w:sz w:val="24"/>
          <w:szCs w:val="24"/>
        </w:rPr>
        <w:t xml:space="preserve"> when </w:t>
      </w:r>
      <w:r w:rsidR="005F5294">
        <w:rPr>
          <w:rFonts w:ascii="Arial" w:hAnsi="Arial" w:cs="Arial"/>
          <w:sz w:val="24"/>
          <w:szCs w:val="24"/>
        </w:rPr>
        <w:t>they become</w:t>
      </w:r>
      <w:r w:rsidR="00835114" w:rsidRPr="005F5294">
        <w:rPr>
          <w:rFonts w:ascii="Arial" w:hAnsi="Arial" w:cs="Arial"/>
          <w:sz w:val="24"/>
          <w:szCs w:val="24"/>
        </w:rPr>
        <w:t xml:space="preserve"> frustrated</w:t>
      </w:r>
      <w:r w:rsidR="003E7E0A" w:rsidRPr="005F5294">
        <w:rPr>
          <w:rFonts w:ascii="Arial" w:hAnsi="Arial" w:cs="Arial"/>
          <w:sz w:val="24"/>
          <w:szCs w:val="24"/>
        </w:rPr>
        <w:t xml:space="preserve"> and</w:t>
      </w:r>
      <w:r w:rsidR="00835114" w:rsidRPr="005F5294">
        <w:rPr>
          <w:rFonts w:ascii="Arial" w:hAnsi="Arial" w:cs="Arial"/>
          <w:sz w:val="24"/>
          <w:szCs w:val="24"/>
        </w:rPr>
        <w:t xml:space="preserve"> upset</w:t>
      </w:r>
      <w:r w:rsidR="005F5294">
        <w:rPr>
          <w:rFonts w:ascii="Arial" w:hAnsi="Arial" w:cs="Arial"/>
          <w:sz w:val="24"/>
          <w:szCs w:val="24"/>
        </w:rPr>
        <w:t xml:space="preserve">. </w:t>
      </w:r>
    </w:p>
    <w:p w:rsidR="009B1056" w:rsidRPr="005F5294" w:rsidRDefault="009B1056" w:rsidP="00972ACE">
      <w:pPr>
        <w:spacing w:after="320"/>
        <w:rPr>
          <w:rFonts w:ascii="Arial" w:hAnsi="Arial" w:cs="Arial"/>
          <w:sz w:val="24"/>
          <w:szCs w:val="24"/>
        </w:rPr>
      </w:pPr>
      <w:r w:rsidRPr="005F5294">
        <w:rPr>
          <w:rFonts w:ascii="Arial" w:hAnsi="Arial" w:cs="Arial"/>
          <w:sz w:val="24"/>
          <w:szCs w:val="24"/>
        </w:rPr>
        <w:t>Limit setting and boundaries can be a complicated area for parents and their children</w:t>
      </w:r>
      <w:r w:rsidR="005F5294">
        <w:rPr>
          <w:rFonts w:ascii="Arial" w:hAnsi="Arial" w:cs="Arial"/>
          <w:sz w:val="24"/>
          <w:szCs w:val="24"/>
        </w:rPr>
        <w:t xml:space="preserve">. </w:t>
      </w:r>
      <w:r w:rsidRPr="005F5294">
        <w:rPr>
          <w:rFonts w:ascii="Arial" w:hAnsi="Arial" w:cs="Arial"/>
          <w:sz w:val="24"/>
          <w:szCs w:val="24"/>
        </w:rPr>
        <w:t>Sometimes parent</w:t>
      </w:r>
      <w:r w:rsidR="009D0BFA" w:rsidRPr="005F5294">
        <w:rPr>
          <w:rFonts w:ascii="Arial" w:hAnsi="Arial" w:cs="Arial"/>
          <w:sz w:val="24"/>
          <w:szCs w:val="24"/>
        </w:rPr>
        <w:t>s feel concerned that firm boundaries will</w:t>
      </w:r>
      <w:r w:rsidRPr="005F5294">
        <w:rPr>
          <w:rFonts w:ascii="Arial" w:hAnsi="Arial" w:cs="Arial"/>
          <w:sz w:val="24"/>
          <w:szCs w:val="24"/>
        </w:rPr>
        <w:t xml:space="preserve"> damage their children</w:t>
      </w:r>
      <w:r w:rsidR="009D0BFA" w:rsidRPr="005F5294">
        <w:rPr>
          <w:rFonts w:ascii="Arial" w:hAnsi="Arial" w:cs="Arial"/>
          <w:sz w:val="24"/>
          <w:szCs w:val="24"/>
        </w:rPr>
        <w:t xml:space="preserve"> or make their child feel cross, upset or angry</w:t>
      </w:r>
      <w:r w:rsidR="003E7E0A" w:rsidRPr="005F5294">
        <w:rPr>
          <w:rFonts w:ascii="Arial" w:hAnsi="Arial" w:cs="Arial"/>
          <w:sz w:val="24"/>
          <w:szCs w:val="24"/>
        </w:rPr>
        <w:t>,</w:t>
      </w:r>
      <w:r w:rsidR="009D0BFA" w:rsidRPr="005F5294">
        <w:rPr>
          <w:rFonts w:ascii="Arial" w:hAnsi="Arial" w:cs="Arial"/>
          <w:sz w:val="24"/>
          <w:szCs w:val="24"/>
        </w:rPr>
        <w:t xml:space="preserve"> or make the child not like them</w:t>
      </w:r>
      <w:r w:rsidR="005F5294">
        <w:rPr>
          <w:rFonts w:ascii="Arial" w:hAnsi="Arial" w:cs="Arial"/>
          <w:sz w:val="24"/>
          <w:szCs w:val="24"/>
        </w:rPr>
        <w:t xml:space="preserve">. </w:t>
      </w:r>
      <w:r w:rsidR="009D0BFA" w:rsidRPr="005F5294">
        <w:rPr>
          <w:rFonts w:ascii="Arial" w:hAnsi="Arial" w:cs="Arial"/>
          <w:sz w:val="24"/>
          <w:szCs w:val="24"/>
        </w:rPr>
        <w:t>On the other hand</w:t>
      </w:r>
      <w:r w:rsidR="005F5294">
        <w:rPr>
          <w:rFonts w:ascii="Arial" w:hAnsi="Arial" w:cs="Arial"/>
          <w:sz w:val="24"/>
          <w:szCs w:val="24"/>
        </w:rPr>
        <w:t>,</w:t>
      </w:r>
      <w:r w:rsidR="009D0BFA" w:rsidRPr="005F5294">
        <w:rPr>
          <w:rFonts w:ascii="Arial" w:hAnsi="Arial" w:cs="Arial"/>
          <w:sz w:val="24"/>
          <w:szCs w:val="24"/>
        </w:rPr>
        <w:t xml:space="preserve"> some parents forget that boundaries that are too firm can be frightening for the child</w:t>
      </w:r>
      <w:r w:rsidR="005F5294">
        <w:rPr>
          <w:rFonts w:ascii="Arial" w:hAnsi="Arial" w:cs="Arial"/>
          <w:sz w:val="24"/>
          <w:szCs w:val="24"/>
        </w:rPr>
        <w:t xml:space="preserve">. </w:t>
      </w:r>
      <w:r w:rsidR="00140C7C" w:rsidRPr="005F5294">
        <w:rPr>
          <w:rFonts w:ascii="Arial" w:hAnsi="Arial" w:cs="Arial"/>
          <w:sz w:val="24"/>
          <w:szCs w:val="24"/>
        </w:rPr>
        <w:t xml:space="preserve">Boundaries that are too firm </w:t>
      </w:r>
      <w:r w:rsidR="009D0BFA" w:rsidRPr="005F5294">
        <w:rPr>
          <w:rFonts w:ascii="Arial" w:hAnsi="Arial" w:cs="Arial"/>
          <w:sz w:val="24"/>
          <w:szCs w:val="24"/>
        </w:rPr>
        <w:t xml:space="preserve">may </w:t>
      </w:r>
      <w:r w:rsidR="00140C7C" w:rsidRPr="005F5294">
        <w:rPr>
          <w:rFonts w:ascii="Arial" w:hAnsi="Arial" w:cs="Arial"/>
          <w:sz w:val="24"/>
          <w:szCs w:val="24"/>
        </w:rPr>
        <w:t>lead to the child doing what they are</w:t>
      </w:r>
      <w:r w:rsidR="009D0BFA" w:rsidRPr="005F5294">
        <w:rPr>
          <w:rFonts w:ascii="Arial" w:hAnsi="Arial" w:cs="Arial"/>
          <w:sz w:val="24"/>
          <w:szCs w:val="24"/>
        </w:rPr>
        <w:t xml:space="preserve"> told but can get in the way of </w:t>
      </w:r>
      <w:r w:rsidR="00140C7C" w:rsidRPr="005F5294">
        <w:rPr>
          <w:rFonts w:ascii="Arial" w:hAnsi="Arial" w:cs="Arial"/>
          <w:sz w:val="24"/>
          <w:szCs w:val="24"/>
        </w:rPr>
        <w:t>children</w:t>
      </w:r>
      <w:r w:rsidR="009D0BFA" w:rsidRPr="005F5294">
        <w:rPr>
          <w:rFonts w:ascii="Arial" w:hAnsi="Arial" w:cs="Arial"/>
          <w:sz w:val="24"/>
          <w:szCs w:val="24"/>
        </w:rPr>
        <w:t xml:space="preserve"> developing </w:t>
      </w:r>
      <w:r w:rsidR="001B19DA" w:rsidRPr="005F5294">
        <w:rPr>
          <w:rFonts w:ascii="Arial" w:hAnsi="Arial" w:cs="Arial"/>
          <w:sz w:val="24"/>
          <w:szCs w:val="24"/>
        </w:rPr>
        <w:t>their own minds and identities</w:t>
      </w:r>
      <w:r w:rsidR="005F5294">
        <w:rPr>
          <w:rFonts w:ascii="Arial" w:hAnsi="Arial" w:cs="Arial"/>
          <w:sz w:val="24"/>
          <w:szCs w:val="24"/>
        </w:rPr>
        <w:t>. Parent</w:t>
      </w:r>
      <w:r w:rsidR="001B19DA" w:rsidRPr="005F5294">
        <w:rPr>
          <w:rFonts w:ascii="Arial" w:hAnsi="Arial" w:cs="Arial"/>
          <w:sz w:val="24"/>
          <w:szCs w:val="24"/>
        </w:rPr>
        <w:t xml:space="preserve">s need to support children to develop their own minds so they are able to </w:t>
      </w:r>
      <w:r w:rsidR="003E7E0A" w:rsidRPr="005F5294">
        <w:rPr>
          <w:rFonts w:ascii="Arial" w:hAnsi="Arial" w:cs="Arial"/>
          <w:sz w:val="24"/>
          <w:szCs w:val="24"/>
        </w:rPr>
        <w:t>understand what</w:t>
      </w:r>
      <w:r w:rsidR="001B19DA" w:rsidRPr="005F5294">
        <w:rPr>
          <w:rFonts w:ascii="Arial" w:hAnsi="Arial" w:cs="Arial"/>
          <w:sz w:val="24"/>
          <w:szCs w:val="24"/>
        </w:rPr>
        <w:t xml:space="preserve"> </w:t>
      </w:r>
      <w:r w:rsidR="003E7E0A" w:rsidRPr="005F5294">
        <w:rPr>
          <w:rFonts w:ascii="Arial" w:hAnsi="Arial" w:cs="Arial"/>
          <w:sz w:val="24"/>
          <w:szCs w:val="24"/>
        </w:rPr>
        <w:t>are acceptable ways to behave</w:t>
      </w:r>
      <w:r w:rsidR="005F5294">
        <w:rPr>
          <w:rFonts w:ascii="Arial" w:hAnsi="Arial" w:cs="Arial"/>
          <w:sz w:val="24"/>
          <w:szCs w:val="24"/>
        </w:rPr>
        <w:t xml:space="preserve">. </w:t>
      </w:r>
      <w:r w:rsidR="003E7E0A" w:rsidRPr="005F5294">
        <w:rPr>
          <w:rFonts w:ascii="Arial" w:hAnsi="Arial" w:cs="Arial"/>
          <w:sz w:val="24"/>
          <w:szCs w:val="24"/>
        </w:rPr>
        <w:t>S</w:t>
      </w:r>
      <w:r w:rsidR="001B19DA" w:rsidRPr="005F5294">
        <w:rPr>
          <w:rFonts w:ascii="Arial" w:hAnsi="Arial" w:cs="Arial"/>
          <w:sz w:val="24"/>
          <w:szCs w:val="24"/>
        </w:rPr>
        <w:t>upporting children in this way leads to positive cycles of communication developing between children and parents</w:t>
      </w:r>
      <w:r w:rsidR="003E7E0A" w:rsidRPr="005F5294">
        <w:rPr>
          <w:rFonts w:ascii="Arial" w:hAnsi="Arial" w:cs="Arial"/>
          <w:sz w:val="24"/>
          <w:szCs w:val="24"/>
        </w:rPr>
        <w:t>.</w:t>
      </w:r>
    </w:p>
    <w:p w:rsidR="0085271A" w:rsidRDefault="00835114" w:rsidP="00972ACE">
      <w:pPr>
        <w:spacing w:after="320"/>
        <w:rPr>
          <w:rFonts w:ascii="Arial" w:hAnsi="Arial" w:cs="Arial"/>
          <w:sz w:val="24"/>
          <w:szCs w:val="24"/>
        </w:rPr>
      </w:pPr>
      <w:r w:rsidRPr="005F5294">
        <w:rPr>
          <w:rFonts w:ascii="Arial" w:hAnsi="Arial" w:cs="Arial"/>
          <w:sz w:val="24"/>
          <w:szCs w:val="24"/>
        </w:rPr>
        <w:t>Appropriate, c</w:t>
      </w:r>
      <w:r w:rsidR="0085271A" w:rsidRPr="005F5294">
        <w:rPr>
          <w:rFonts w:ascii="Arial" w:hAnsi="Arial" w:cs="Arial"/>
          <w:sz w:val="24"/>
          <w:szCs w:val="24"/>
        </w:rPr>
        <w:t xml:space="preserve">onsistent and firm </w:t>
      </w:r>
      <w:r w:rsidR="009D0BFA" w:rsidRPr="005F5294">
        <w:rPr>
          <w:rFonts w:ascii="Arial" w:hAnsi="Arial" w:cs="Arial"/>
          <w:sz w:val="24"/>
          <w:szCs w:val="24"/>
        </w:rPr>
        <w:t>boundaries</w:t>
      </w:r>
      <w:r w:rsidRPr="005F5294">
        <w:rPr>
          <w:rFonts w:ascii="Arial" w:hAnsi="Arial" w:cs="Arial"/>
          <w:sz w:val="24"/>
          <w:szCs w:val="24"/>
        </w:rPr>
        <w:t xml:space="preserve">, that match </w:t>
      </w:r>
      <w:r w:rsidR="005F5294">
        <w:rPr>
          <w:rFonts w:ascii="Arial" w:hAnsi="Arial" w:cs="Arial"/>
          <w:sz w:val="24"/>
          <w:szCs w:val="24"/>
        </w:rPr>
        <w:t>a child</w:t>
      </w:r>
      <w:r w:rsidRPr="005F5294">
        <w:rPr>
          <w:rFonts w:ascii="Arial" w:hAnsi="Arial" w:cs="Arial"/>
          <w:sz w:val="24"/>
          <w:szCs w:val="24"/>
        </w:rPr>
        <w:t>’s</w:t>
      </w:r>
      <w:r w:rsidR="009D0BFA" w:rsidRPr="005F5294">
        <w:rPr>
          <w:rFonts w:ascii="Arial" w:hAnsi="Arial" w:cs="Arial"/>
          <w:sz w:val="24"/>
          <w:szCs w:val="24"/>
        </w:rPr>
        <w:t xml:space="preserve"> developmental stage</w:t>
      </w:r>
      <w:r w:rsidR="00537C6B" w:rsidRPr="005F5294">
        <w:rPr>
          <w:rFonts w:ascii="Arial" w:hAnsi="Arial" w:cs="Arial"/>
          <w:sz w:val="24"/>
          <w:szCs w:val="24"/>
        </w:rPr>
        <w:t>, are</w:t>
      </w:r>
      <w:r w:rsidR="009D0BFA" w:rsidRPr="005F5294">
        <w:rPr>
          <w:rFonts w:ascii="Arial" w:hAnsi="Arial" w:cs="Arial"/>
          <w:sz w:val="24"/>
          <w:szCs w:val="24"/>
        </w:rPr>
        <w:t xml:space="preserve"> important</w:t>
      </w:r>
      <w:r w:rsidR="00537C6B" w:rsidRPr="005F5294">
        <w:rPr>
          <w:rFonts w:ascii="Arial" w:hAnsi="Arial" w:cs="Arial"/>
          <w:sz w:val="24"/>
          <w:szCs w:val="24"/>
        </w:rPr>
        <w:t xml:space="preserve"> for children’s social </w:t>
      </w:r>
      <w:ins w:id="1" w:author="Liz" w:date="2020-04-28T09:22:00Z">
        <w:r w:rsidR="00C6074A">
          <w:rPr>
            <w:rFonts w:ascii="Arial" w:hAnsi="Arial" w:cs="Arial"/>
            <w:sz w:val="24"/>
            <w:szCs w:val="24"/>
          </w:rPr>
          <w:t xml:space="preserve">and </w:t>
        </w:r>
      </w:ins>
      <w:r w:rsidR="00537C6B" w:rsidRPr="005F5294">
        <w:rPr>
          <w:rFonts w:ascii="Arial" w:hAnsi="Arial" w:cs="Arial"/>
          <w:sz w:val="24"/>
          <w:szCs w:val="24"/>
        </w:rPr>
        <w:t>emotion</w:t>
      </w:r>
      <w:ins w:id="2" w:author="Liz" w:date="2020-04-28T09:22:00Z">
        <w:r w:rsidR="00C6074A">
          <w:rPr>
            <w:rFonts w:ascii="Arial" w:hAnsi="Arial" w:cs="Arial"/>
            <w:sz w:val="24"/>
            <w:szCs w:val="24"/>
          </w:rPr>
          <w:t>al</w:t>
        </w:r>
      </w:ins>
      <w:r w:rsidR="00537C6B" w:rsidRPr="005F5294">
        <w:rPr>
          <w:rFonts w:ascii="Arial" w:hAnsi="Arial" w:cs="Arial"/>
          <w:sz w:val="24"/>
          <w:szCs w:val="24"/>
        </w:rPr>
        <w:t xml:space="preserve"> development because:</w:t>
      </w:r>
    </w:p>
    <w:p w:rsidR="009D0BFA" w:rsidRPr="005F5294" w:rsidRDefault="005F5294" w:rsidP="00972ACE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="00D22F45" w:rsidRPr="005F5294">
        <w:rPr>
          <w:rFonts w:ascii="Arial" w:hAnsi="Arial" w:cs="Arial"/>
          <w:sz w:val="24"/>
          <w:szCs w:val="24"/>
        </w:rPr>
        <w:t>now</w:t>
      </w:r>
      <w:r w:rsidR="00537C6B" w:rsidRPr="005F5294">
        <w:rPr>
          <w:rFonts w:ascii="Arial" w:hAnsi="Arial" w:cs="Arial"/>
          <w:sz w:val="24"/>
          <w:szCs w:val="24"/>
        </w:rPr>
        <w:t xml:space="preserve">ledge of boundaries and rules </w:t>
      </w:r>
      <w:r w:rsidR="00AF7B85" w:rsidRPr="005F5294">
        <w:rPr>
          <w:rFonts w:ascii="Arial" w:hAnsi="Arial" w:cs="Arial"/>
          <w:sz w:val="24"/>
          <w:szCs w:val="24"/>
        </w:rPr>
        <w:t>help</w:t>
      </w:r>
      <w:ins w:id="3" w:author="Liz" w:date="2020-04-28T09:22:00Z">
        <w:r w:rsidR="00C6074A">
          <w:rPr>
            <w:rFonts w:ascii="Arial" w:hAnsi="Arial" w:cs="Arial"/>
            <w:sz w:val="24"/>
            <w:szCs w:val="24"/>
          </w:rPr>
          <w:t>s</w:t>
        </w:r>
      </w:ins>
      <w:r w:rsidR="00537C6B" w:rsidRPr="005F5294">
        <w:rPr>
          <w:rFonts w:ascii="Arial" w:hAnsi="Arial" w:cs="Arial"/>
          <w:sz w:val="24"/>
          <w:szCs w:val="24"/>
        </w:rPr>
        <w:t xml:space="preserve"> children to</w:t>
      </w:r>
      <w:r w:rsidR="00AF7B85" w:rsidRPr="005F5294">
        <w:rPr>
          <w:rFonts w:ascii="Arial" w:hAnsi="Arial" w:cs="Arial"/>
          <w:sz w:val="24"/>
          <w:szCs w:val="24"/>
        </w:rPr>
        <w:t xml:space="preserve"> feel safe</w:t>
      </w:r>
      <w:r w:rsidR="00E62FE9" w:rsidRPr="005F5294">
        <w:rPr>
          <w:rFonts w:ascii="Arial" w:hAnsi="Arial" w:cs="Arial"/>
          <w:sz w:val="24"/>
          <w:szCs w:val="24"/>
        </w:rPr>
        <w:t xml:space="preserve"> and guide</w:t>
      </w:r>
      <w:r w:rsidR="009D0BFA" w:rsidRPr="005F5294">
        <w:rPr>
          <w:rFonts w:ascii="Arial" w:hAnsi="Arial" w:cs="Arial"/>
          <w:sz w:val="24"/>
          <w:szCs w:val="24"/>
        </w:rPr>
        <w:t xml:space="preserve"> </w:t>
      </w:r>
      <w:r w:rsidR="009B1056" w:rsidRPr="005F5294">
        <w:rPr>
          <w:rFonts w:ascii="Arial" w:hAnsi="Arial" w:cs="Arial"/>
          <w:sz w:val="24"/>
          <w:szCs w:val="24"/>
        </w:rPr>
        <w:t xml:space="preserve">their behaviour </w:t>
      </w:r>
    </w:p>
    <w:p w:rsidR="00E62FE9" w:rsidRPr="005F5294" w:rsidRDefault="005F5294" w:rsidP="00972ACE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537C6B" w:rsidRPr="005F5294">
        <w:rPr>
          <w:rFonts w:ascii="Arial" w:hAnsi="Arial" w:cs="Arial"/>
          <w:sz w:val="24"/>
          <w:szCs w:val="24"/>
        </w:rPr>
        <w:t xml:space="preserve">oundaries help children </w:t>
      </w:r>
      <w:r>
        <w:rPr>
          <w:rFonts w:ascii="Arial" w:hAnsi="Arial" w:cs="Arial"/>
          <w:sz w:val="24"/>
          <w:szCs w:val="24"/>
        </w:rPr>
        <w:t>learn</w:t>
      </w:r>
      <w:r w:rsidR="00D22F45" w:rsidRPr="005F5294">
        <w:rPr>
          <w:rFonts w:ascii="Arial" w:hAnsi="Arial" w:cs="Arial"/>
          <w:sz w:val="24"/>
          <w:szCs w:val="24"/>
        </w:rPr>
        <w:t xml:space="preserve"> </w:t>
      </w:r>
      <w:r w:rsidR="009D0BFA" w:rsidRPr="005F5294">
        <w:rPr>
          <w:rFonts w:ascii="Arial" w:hAnsi="Arial" w:cs="Arial"/>
          <w:sz w:val="24"/>
          <w:szCs w:val="24"/>
        </w:rPr>
        <w:t>to regulate aggression and develop</w:t>
      </w:r>
      <w:r w:rsidR="00D22F45" w:rsidRPr="005F5294">
        <w:rPr>
          <w:rFonts w:ascii="Arial" w:hAnsi="Arial" w:cs="Arial"/>
          <w:sz w:val="24"/>
          <w:szCs w:val="24"/>
        </w:rPr>
        <w:t xml:space="preserve"> </w:t>
      </w:r>
      <w:r w:rsidR="009D0BFA" w:rsidRPr="005F5294">
        <w:rPr>
          <w:rFonts w:ascii="Arial" w:hAnsi="Arial" w:cs="Arial"/>
          <w:sz w:val="24"/>
          <w:szCs w:val="24"/>
        </w:rPr>
        <w:t>self-</w:t>
      </w:r>
      <w:r w:rsidR="009B1056" w:rsidRPr="005F5294">
        <w:rPr>
          <w:rFonts w:ascii="Arial" w:hAnsi="Arial" w:cs="Arial"/>
          <w:sz w:val="24"/>
          <w:szCs w:val="24"/>
        </w:rPr>
        <w:t>control</w:t>
      </w:r>
    </w:p>
    <w:p w:rsidR="00E62FE9" w:rsidRPr="005F5294" w:rsidRDefault="005F5294" w:rsidP="00972ACE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537C6B" w:rsidRPr="005F5294">
        <w:rPr>
          <w:rFonts w:ascii="Arial" w:hAnsi="Arial" w:cs="Arial"/>
          <w:sz w:val="24"/>
          <w:szCs w:val="24"/>
        </w:rPr>
        <w:t>hey</w:t>
      </w:r>
      <w:r w:rsidR="00D22F45" w:rsidRPr="005F5294">
        <w:rPr>
          <w:rFonts w:ascii="Arial" w:hAnsi="Arial" w:cs="Arial"/>
          <w:sz w:val="24"/>
          <w:szCs w:val="24"/>
        </w:rPr>
        <w:t xml:space="preserve"> help</w:t>
      </w:r>
      <w:r w:rsidR="00537C6B" w:rsidRPr="005F5294">
        <w:rPr>
          <w:rFonts w:ascii="Arial" w:hAnsi="Arial" w:cs="Arial"/>
          <w:sz w:val="24"/>
          <w:szCs w:val="24"/>
        </w:rPr>
        <w:t xml:space="preserve"> children to</w:t>
      </w:r>
      <w:r w:rsidR="00D22F45" w:rsidRPr="005F5294">
        <w:rPr>
          <w:rFonts w:ascii="Arial" w:hAnsi="Arial" w:cs="Arial"/>
          <w:sz w:val="24"/>
          <w:szCs w:val="24"/>
        </w:rPr>
        <w:t xml:space="preserve"> understand</w:t>
      </w:r>
      <w:r w:rsidR="009B1056" w:rsidRPr="005F5294">
        <w:rPr>
          <w:rFonts w:ascii="Arial" w:hAnsi="Arial" w:cs="Arial"/>
          <w:sz w:val="24"/>
          <w:szCs w:val="24"/>
        </w:rPr>
        <w:t xml:space="preserve"> that it is not okay to hurt peopl</w:t>
      </w:r>
      <w:r w:rsidR="00537C6B" w:rsidRPr="005F5294">
        <w:rPr>
          <w:rFonts w:ascii="Arial" w:hAnsi="Arial" w:cs="Arial"/>
          <w:sz w:val="24"/>
          <w:szCs w:val="24"/>
        </w:rPr>
        <w:t>e or treat them disrespectfully</w:t>
      </w:r>
    </w:p>
    <w:p w:rsidR="0085271A" w:rsidRPr="005F5294" w:rsidRDefault="005F5294" w:rsidP="00972ACE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help children </w:t>
      </w:r>
      <w:r w:rsidR="00E62FE9" w:rsidRPr="005F5294">
        <w:rPr>
          <w:rFonts w:ascii="Arial" w:hAnsi="Arial" w:cs="Arial"/>
          <w:sz w:val="24"/>
          <w:szCs w:val="24"/>
        </w:rPr>
        <w:t>to develop r</w:t>
      </w:r>
      <w:r w:rsidR="0085271A" w:rsidRPr="005F5294">
        <w:rPr>
          <w:rFonts w:ascii="Arial" w:hAnsi="Arial" w:cs="Arial"/>
          <w:sz w:val="24"/>
          <w:szCs w:val="24"/>
        </w:rPr>
        <w:t xml:space="preserve">espect and </w:t>
      </w:r>
      <w:r w:rsidR="00537C6B" w:rsidRPr="005F5294">
        <w:rPr>
          <w:rFonts w:ascii="Arial" w:hAnsi="Arial" w:cs="Arial"/>
          <w:sz w:val="24"/>
          <w:szCs w:val="24"/>
        </w:rPr>
        <w:t>thoughtfulness towards others</w:t>
      </w:r>
    </w:p>
    <w:p w:rsidR="005F5294" w:rsidRDefault="00537C6B" w:rsidP="00972ACE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5F5294">
        <w:rPr>
          <w:rFonts w:ascii="Arial" w:hAnsi="Arial" w:cs="Arial"/>
          <w:sz w:val="24"/>
          <w:szCs w:val="24"/>
        </w:rPr>
        <w:t>receiving appropriate, consistent and firm boundaries helps</w:t>
      </w:r>
      <w:r w:rsidR="00D22F45" w:rsidRPr="005F5294">
        <w:rPr>
          <w:rFonts w:ascii="Arial" w:hAnsi="Arial" w:cs="Arial"/>
          <w:sz w:val="24"/>
          <w:szCs w:val="24"/>
        </w:rPr>
        <w:t xml:space="preserve"> children to </w:t>
      </w:r>
      <w:r w:rsidR="005F5294">
        <w:rPr>
          <w:rFonts w:ascii="Arial" w:hAnsi="Arial" w:cs="Arial"/>
          <w:sz w:val="24"/>
          <w:szCs w:val="24"/>
        </w:rPr>
        <w:t>'</w:t>
      </w:r>
      <w:r w:rsidR="00D22F45" w:rsidRPr="005F5294">
        <w:rPr>
          <w:rFonts w:ascii="Arial" w:hAnsi="Arial" w:cs="Arial"/>
          <w:sz w:val="24"/>
          <w:szCs w:val="24"/>
        </w:rPr>
        <w:t>grow up</w:t>
      </w:r>
      <w:r w:rsidR="005F5294">
        <w:rPr>
          <w:rFonts w:ascii="Arial" w:hAnsi="Arial" w:cs="Arial"/>
          <w:sz w:val="24"/>
          <w:szCs w:val="24"/>
        </w:rPr>
        <w:t>'</w:t>
      </w:r>
      <w:r w:rsidR="00D22F45" w:rsidRPr="005F5294">
        <w:rPr>
          <w:rFonts w:ascii="Arial" w:hAnsi="Arial" w:cs="Arial"/>
          <w:sz w:val="24"/>
          <w:szCs w:val="24"/>
        </w:rPr>
        <w:t xml:space="preserve"> and</w:t>
      </w:r>
      <w:r w:rsidR="009D0BFA" w:rsidRPr="005F5294">
        <w:rPr>
          <w:rFonts w:ascii="Arial" w:hAnsi="Arial" w:cs="Arial"/>
          <w:sz w:val="24"/>
          <w:szCs w:val="24"/>
        </w:rPr>
        <w:t xml:space="preserve"> mature so they can</w:t>
      </w:r>
      <w:r w:rsidR="00D22F45" w:rsidRPr="005F5294">
        <w:rPr>
          <w:rFonts w:ascii="Arial" w:hAnsi="Arial" w:cs="Arial"/>
          <w:sz w:val="24"/>
          <w:szCs w:val="24"/>
        </w:rPr>
        <w:t xml:space="preserve"> respect the rules and limits of the outside world such as in</w:t>
      </w:r>
      <w:r w:rsidR="009D0BFA" w:rsidRPr="005F5294">
        <w:rPr>
          <w:rFonts w:ascii="Arial" w:hAnsi="Arial" w:cs="Arial"/>
          <w:sz w:val="24"/>
          <w:szCs w:val="24"/>
        </w:rPr>
        <w:t xml:space="preserve"> nursery,</w:t>
      </w:r>
      <w:r w:rsidR="00D22F45" w:rsidRPr="005F5294">
        <w:rPr>
          <w:rFonts w:ascii="Arial" w:hAnsi="Arial" w:cs="Arial"/>
          <w:sz w:val="24"/>
          <w:szCs w:val="24"/>
        </w:rPr>
        <w:t xml:space="preserve"> school,</w:t>
      </w:r>
      <w:r w:rsidR="009D0BFA" w:rsidRPr="005F5294">
        <w:rPr>
          <w:rFonts w:ascii="Arial" w:hAnsi="Arial" w:cs="Arial"/>
          <w:sz w:val="24"/>
          <w:szCs w:val="24"/>
        </w:rPr>
        <w:t xml:space="preserve"> and later in work and social life</w:t>
      </w:r>
    </w:p>
    <w:p w:rsidR="00E2030E" w:rsidRDefault="005F5294" w:rsidP="00972ACE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  <w:sectPr w:rsidR="00E2030E" w:rsidSect="006573FA">
          <w:headerReference w:type="default" r:id="rId7"/>
          <w:pgSz w:w="11906" w:h="16838"/>
          <w:pgMar w:top="2835" w:right="822" w:bottom="822" w:left="822" w:header="709" w:footer="284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they </w:t>
      </w:r>
      <w:r w:rsidR="00DD07B2" w:rsidRPr="005F5294">
        <w:rPr>
          <w:rFonts w:ascii="Arial" w:hAnsi="Arial" w:cs="Arial"/>
          <w:sz w:val="24"/>
          <w:szCs w:val="24"/>
        </w:rPr>
        <w:t>help them to</w:t>
      </w:r>
      <w:r w:rsidR="009D0BFA" w:rsidRPr="005F5294">
        <w:rPr>
          <w:rFonts w:ascii="Arial" w:hAnsi="Arial" w:cs="Arial"/>
          <w:sz w:val="24"/>
          <w:szCs w:val="24"/>
        </w:rPr>
        <w:t xml:space="preserve"> learn</w:t>
      </w:r>
      <w:r w:rsidR="00DD07B2" w:rsidRPr="005F5294">
        <w:rPr>
          <w:rFonts w:ascii="Arial" w:hAnsi="Arial" w:cs="Arial"/>
          <w:sz w:val="24"/>
          <w:szCs w:val="24"/>
        </w:rPr>
        <w:t xml:space="preserve"> that</w:t>
      </w:r>
      <w:r w:rsidR="00E62FE9" w:rsidRPr="005F5294">
        <w:rPr>
          <w:rFonts w:ascii="Arial" w:hAnsi="Arial" w:cs="Arial"/>
          <w:sz w:val="24"/>
          <w:szCs w:val="24"/>
        </w:rPr>
        <w:t xml:space="preserve"> there are consequences fo</w:t>
      </w:r>
      <w:r w:rsidR="001B19DA" w:rsidRPr="005F5294">
        <w:rPr>
          <w:rFonts w:ascii="Arial" w:hAnsi="Arial" w:cs="Arial"/>
          <w:sz w:val="24"/>
          <w:szCs w:val="24"/>
        </w:rPr>
        <w:t>r behaving in unacceptable ways</w:t>
      </w:r>
      <w:r w:rsidRPr="005F5294">
        <w:rPr>
          <w:rFonts w:ascii="Arial" w:hAnsi="Arial" w:cs="Arial"/>
          <w:sz w:val="24"/>
          <w:szCs w:val="24"/>
        </w:rPr>
        <w:t>.</w:t>
      </w:r>
    </w:p>
    <w:p w:rsidR="00FC6314" w:rsidRPr="00E2030E" w:rsidRDefault="005F5294" w:rsidP="00E2030E">
      <w:pPr>
        <w:spacing w:after="320"/>
        <w:rPr>
          <w:rFonts w:ascii="Arial" w:hAnsi="Arial" w:cs="Arial"/>
          <w:b/>
          <w:sz w:val="24"/>
          <w:szCs w:val="24"/>
        </w:rPr>
      </w:pPr>
      <w:bookmarkStart w:id="4" w:name="_GoBack"/>
      <w:bookmarkEnd w:id="4"/>
      <w:r w:rsidRPr="00E2030E">
        <w:rPr>
          <w:rFonts w:ascii="Arial" w:hAnsi="Arial" w:cs="Arial"/>
          <w:b/>
          <w:color w:val="00AEEF"/>
          <w:sz w:val="28"/>
          <w:szCs w:val="28"/>
        </w:rPr>
        <w:lastRenderedPageBreak/>
        <w:t>Attachment and setting boundaries</w:t>
      </w:r>
    </w:p>
    <w:p w:rsidR="00AF7B85" w:rsidRPr="005F5294" w:rsidRDefault="00AF7B85" w:rsidP="00972ACE">
      <w:pPr>
        <w:spacing w:after="320"/>
        <w:rPr>
          <w:rFonts w:ascii="Arial" w:hAnsi="Arial" w:cs="Arial"/>
          <w:sz w:val="24"/>
          <w:szCs w:val="24"/>
        </w:rPr>
      </w:pPr>
      <w:r w:rsidRPr="005F5294">
        <w:rPr>
          <w:rFonts w:ascii="Arial" w:hAnsi="Arial" w:cs="Arial"/>
          <w:sz w:val="24"/>
          <w:szCs w:val="24"/>
        </w:rPr>
        <w:t>There are various ways in whic</w:t>
      </w:r>
      <w:r w:rsidR="009D0BFA" w:rsidRPr="005F5294">
        <w:rPr>
          <w:rFonts w:ascii="Arial" w:hAnsi="Arial" w:cs="Arial"/>
          <w:sz w:val="24"/>
          <w:szCs w:val="24"/>
        </w:rPr>
        <w:t>h parents can set boundaries</w:t>
      </w:r>
      <w:r w:rsidR="00DD07B2" w:rsidRPr="005F5294">
        <w:rPr>
          <w:rFonts w:ascii="Arial" w:hAnsi="Arial" w:cs="Arial"/>
          <w:sz w:val="24"/>
          <w:szCs w:val="24"/>
        </w:rPr>
        <w:t>,</w:t>
      </w:r>
      <w:r w:rsidRPr="005F5294">
        <w:rPr>
          <w:rFonts w:ascii="Arial" w:hAnsi="Arial" w:cs="Arial"/>
          <w:sz w:val="24"/>
          <w:szCs w:val="24"/>
        </w:rPr>
        <w:t xml:space="preserve"> </w:t>
      </w:r>
      <w:r w:rsidR="00DD07B2" w:rsidRPr="005F5294">
        <w:rPr>
          <w:rFonts w:ascii="Arial" w:hAnsi="Arial" w:cs="Arial"/>
          <w:sz w:val="24"/>
          <w:szCs w:val="24"/>
        </w:rPr>
        <w:t xml:space="preserve">establish </w:t>
      </w:r>
      <w:r w:rsidRPr="005F5294">
        <w:rPr>
          <w:rFonts w:ascii="Arial" w:hAnsi="Arial" w:cs="Arial"/>
          <w:sz w:val="24"/>
          <w:szCs w:val="24"/>
        </w:rPr>
        <w:t>rules and encourage a child to move towards acceptable ways of behaviour</w:t>
      </w:r>
      <w:r w:rsidR="005F5294">
        <w:rPr>
          <w:rFonts w:ascii="Arial" w:hAnsi="Arial" w:cs="Arial"/>
          <w:sz w:val="24"/>
          <w:szCs w:val="24"/>
        </w:rPr>
        <w:t>. Here are a few examples.</w:t>
      </w:r>
    </w:p>
    <w:p w:rsidR="00830A55" w:rsidRPr="005F5294" w:rsidRDefault="00AF7B85" w:rsidP="00972ACE">
      <w:pPr>
        <w:pStyle w:val="ListParagraph"/>
        <w:numPr>
          <w:ilvl w:val="0"/>
          <w:numId w:val="2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5F5294">
        <w:rPr>
          <w:rFonts w:ascii="Arial" w:hAnsi="Arial" w:cs="Arial"/>
          <w:sz w:val="24"/>
          <w:szCs w:val="24"/>
        </w:rPr>
        <w:t>Parents can reward good behaviour</w:t>
      </w:r>
      <w:r w:rsidR="005F5294">
        <w:rPr>
          <w:rFonts w:ascii="Arial" w:hAnsi="Arial" w:cs="Arial"/>
          <w:sz w:val="24"/>
          <w:szCs w:val="24"/>
        </w:rPr>
        <w:t xml:space="preserve">. </w:t>
      </w:r>
      <w:r w:rsidR="0074696C" w:rsidRPr="005F5294">
        <w:rPr>
          <w:rFonts w:ascii="Arial" w:hAnsi="Arial" w:cs="Arial"/>
          <w:sz w:val="24"/>
          <w:szCs w:val="24"/>
        </w:rPr>
        <w:t>F</w:t>
      </w:r>
      <w:r w:rsidR="003B76D6" w:rsidRPr="005F5294">
        <w:rPr>
          <w:rFonts w:ascii="Arial" w:hAnsi="Arial" w:cs="Arial"/>
          <w:sz w:val="24"/>
          <w:szCs w:val="24"/>
        </w:rPr>
        <w:t>irstly they can notice what their</w:t>
      </w:r>
      <w:r w:rsidR="0074696C" w:rsidRPr="005F5294">
        <w:rPr>
          <w:rFonts w:ascii="Arial" w:hAnsi="Arial" w:cs="Arial"/>
          <w:sz w:val="24"/>
          <w:szCs w:val="24"/>
        </w:rPr>
        <w:t xml:space="preserve"> child is doing that is positive and then they can praise</w:t>
      </w:r>
      <w:r w:rsidR="00653B72" w:rsidRPr="005F5294">
        <w:rPr>
          <w:rFonts w:ascii="Arial" w:hAnsi="Arial" w:cs="Arial"/>
          <w:sz w:val="24"/>
          <w:szCs w:val="24"/>
        </w:rPr>
        <w:t xml:space="preserve"> the behaviour</w:t>
      </w:r>
      <w:r w:rsidR="0074696C" w:rsidRPr="005F5294">
        <w:rPr>
          <w:rFonts w:ascii="Arial" w:hAnsi="Arial" w:cs="Arial"/>
          <w:sz w:val="24"/>
          <w:szCs w:val="24"/>
        </w:rPr>
        <w:t xml:space="preserve"> and show</w:t>
      </w:r>
      <w:r w:rsidRPr="005F5294">
        <w:rPr>
          <w:rFonts w:ascii="Arial" w:hAnsi="Arial" w:cs="Arial"/>
          <w:sz w:val="24"/>
          <w:szCs w:val="24"/>
        </w:rPr>
        <w:t xml:space="preserve"> pleasure and pride</w:t>
      </w:r>
      <w:r w:rsidR="00B168A1" w:rsidRPr="005F5294">
        <w:rPr>
          <w:rFonts w:ascii="Arial" w:hAnsi="Arial" w:cs="Arial"/>
          <w:sz w:val="24"/>
          <w:szCs w:val="24"/>
        </w:rPr>
        <w:t xml:space="preserve"> in their child</w:t>
      </w:r>
      <w:r w:rsidR="005F5294">
        <w:rPr>
          <w:rFonts w:ascii="Arial" w:hAnsi="Arial" w:cs="Arial"/>
          <w:sz w:val="24"/>
          <w:szCs w:val="24"/>
        </w:rPr>
        <w:t xml:space="preserve">. </w:t>
      </w:r>
      <w:r w:rsidR="0074696C" w:rsidRPr="005F5294">
        <w:rPr>
          <w:rFonts w:ascii="Arial" w:hAnsi="Arial" w:cs="Arial"/>
          <w:sz w:val="24"/>
          <w:szCs w:val="24"/>
        </w:rPr>
        <w:t>When the child knows the parents are pleased with what they have done</w:t>
      </w:r>
      <w:r w:rsidR="005F5294">
        <w:rPr>
          <w:rFonts w:ascii="Arial" w:hAnsi="Arial" w:cs="Arial"/>
          <w:sz w:val="24"/>
          <w:szCs w:val="24"/>
        </w:rPr>
        <w:t>,</w:t>
      </w:r>
      <w:r w:rsidR="0074696C" w:rsidRPr="005F5294">
        <w:rPr>
          <w:rFonts w:ascii="Arial" w:hAnsi="Arial" w:cs="Arial"/>
          <w:sz w:val="24"/>
          <w:szCs w:val="24"/>
        </w:rPr>
        <w:t xml:space="preserve"> they are more likely to repeat this positive behaviour</w:t>
      </w:r>
      <w:r w:rsidR="005F5294">
        <w:rPr>
          <w:rFonts w:ascii="Arial" w:hAnsi="Arial" w:cs="Arial"/>
          <w:sz w:val="24"/>
          <w:szCs w:val="24"/>
        </w:rPr>
        <w:t xml:space="preserve">. </w:t>
      </w:r>
      <w:r w:rsidR="00D51019" w:rsidRPr="005F5294">
        <w:rPr>
          <w:rFonts w:ascii="Arial" w:hAnsi="Arial" w:cs="Arial"/>
          <w:sz w:val="24"/>
          <w:szCs w:val="24"/>
        </w:rPr>
        <w:t>Children love to please their parents</w:t>
      </w:r>
      <w:r w:rsidR="005F5294">
        <w:rPr>
          <w:rFonts w:ascii="Arial" w:hAnsi="Arial" w:cs="Arial"/>
          <w:sz w:val="24"/>
          <w:szCs w:val="24"/>
        </w:rPr>
        <w:t xml:space="preserve">. </w:t>
      </w:r>
      <w:r w:rsidR="000A4BFA" w:rsidRPr="005F5294">
        <w:rPr>
          <w:rFonts w:ascii="Arial" w:hAnsi="Arial" w:cs="Arial"/>
          <w:sz w:val="24"/>
          <w:szCs w:val="24"/>
        </w:rPr>
        <w:t>As children get older</w:t>
      </w:r>
      <w:r w:rsidR="00D51019" w:rsidRPr="005F5294">
        <w:rPr>
          <w:rFonts w:ascii="Arial" w:hAnsi="Arial" w:cs="Arial"/>
          <w:sz w:val="24"/>
          <w:szCs w:val="24"/>
        </w:rPr>
        <w:t xml:space="preserve">, it can sometimes help to reinforce positive behaviour by offering your child </w:t>
      </w:r>
      <w:r w:rsidR="000A4BFA" w:rsidRPr="005F5294">
        <w:rPr>
          <w:rFonts w:ascii="Arial" w:hAnsi="Arial" w:cs="Arial"/>
          <w:sz w:val="24"/>
          <w:szCs w:val="24"/>
        </w:rPr>
        <w:t>a reward</w:t>
      </w:r>
      <w:r w:rsidRPr="005F5294">
        <w:rPr>
          <w:rFonts w:ascii="Arial" w:hAnsi="Arial" w:cs="Arial"/>
          <w:sz w:val="24"/>
          <w:szCs w:val="24"/>
        </w:rPr>
        <w:t xml:space="preserve"> to show </w:t>
      </w:r>
      <w:r w:rsidR="00B168A1" w:rsidRPr="005F5294">
        <w:rPr>
          <w:rFonts w:ascii="Arial" w:hAnsi="Arial" w:cs="Arial"/>
          <w:sz w:val="24"/>
          <w:szCs w:val="24"/>
        </w:rPr>
        <w:t>that they have earned th</w:t>
      </w:r>
      <w:r w:rsidR="00D51019" w:rsidRPr="005F5294">
        <w:rPr>
          <w:rFonts w:ascii="Arial" w:hAnsi="Arial" w:cs="Arial"/>
          <w:sz w:val="24"/>
          <w:szCs w:val="24"/>
        </w:rPr>
        <w:t>is</w:t>
      </w:r>
      <w:r w:rsidR="00B168A1" w:rsidRPr="005F5294">
        <w:rPr>
          <w:rFonts w:ascii="Arial" w:hAnsi="Arial" w:cs="Arial"/>
          <w:sz w:val="24"/>
          <w:szCs w:val="24"/>
        </w:rPr>
        <w:t xml:space="preserve"> as a consequence of</w:t>
      </w:r>
      <w:r w:rsidR="000A4BFA" w:rsidRPr="005F5294">
        <w:rPr>
          <w:rFonts w:ascii="Arial" w:hAnsi="Arial" w:cs="Arial"/>
          <w:sz w:val="24"/>
          <w:szCs w:val="24"/>
        </w:rPr>
        <w:t xml:space="preserve"> </w:t>
      </w:r>
      <w:r w:rsidR="00D51019" w:rsidRPr="005F5294">
        <w:rPr>
          <w:rFonts w:ascii="Arial" w:hAnsi="Arial" w:cs="Arial"/>
          <w:sz w:val="24"/>
          <w:szCs w:val="24"/>
        </w:rPr>
        <w:t>their</w:t>
      </w:r>
      <w:r w:rsidR="000A4BFA" w:rsidRPr="005F5294">
        <w:rPr>
          <w:rFonts w:ascii="Arial" w:hAnsi="Arial" w:cs="Arial"/>
          <w:sz w:val="24"/>
          <w:szCs w:val="24"/>
        </w:rPr>
        <w:t xml:space="preserve"> </w:t>
      </w:r>
      <w:r w:rsidR="00830A55" w:rsidRPr="005F5294">
        <w:rPr>
          <w:rFonts w:ascii="Arial" w:hAnsi="Arial" w:cs="Arial"/>
          <w:sz w:val="24"/>
          <w:szCs w:val="24"/>
        </w:rPr>
        <w:t>behaviour.</w:t>
      </w:r>
      <w:r w:rsidR="003F7756">
        <w:rPr>
          <w:rFonts w:ascii="Arial" w:hAnsi="Arial" w:cs="Arial"/>
          <w:sz w:val="24"/>
          <w:szCs w:val="24"/>
        </w:rPr>
        <w:br/>
      </w:r>
    </w:p>
    <w:p w:rsidR="00653B72" w:rsidRPr="005F5294" w:rsidRDefault="0074696C" w:rsidP="00972ACE">
      <w:pPr>
        <w:pStyle w:val="ListParagraph"/>
        <w:numPr>
          <w:ilvl w:val="0"/>
          <w:numId w:val="2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5F5294">
        <w:rPr>
          <w:rFonts w:ascii="Arial" w:hAnsi="Arial" w:cs="Arial"/>
          <w:sz w:val="24"/>
          <w:szCs w:val="24"/>
        </w:rPr>
        <w:t>Babies and children are trying out new behaviours all the time</w:t>
      </w:r>
      <w:r w:rsidR="005F5294">
        <w:rPr>
          <w:rFonts w:ascii="Arial" w:hAnsi="Arial" w:cs="Arial"/>
          <w:sz w:val="24"/>
          <w:szCs w:val="24"/>
        </w:rPr>
        <w:t xml:space="preserve">. </w:t>
      </w:r>
      <w:r w:rsidRPr="005F5294">
        <w:rPr>
          <w:rFonts w:ascii="Arial" w:hAnsi="Arial" w:cs="Arial"/>
          <w:sz w:val="24"/>
          <w:szCs w:val="24"/>
        </w:rPr>
        <w:t>Some of these will be behaviou</w:t>
      </w:r>
      <w:r w:rsidR="000A4BFA" w:rsidRPr="005F5294">
        <w:rPr>
          <w:rFonts w:ascii="Arial" w:hAnsi="Arial" w:cs="Arial"/>
          <w:sz w:val="24"/>
          <w:szCs w:val="24"/>
        </w:rPr>
        <w:t>rs that parents consider to be ‘bad’ or ‘naughty’</w:t>
      </w:r>
      <w:r w:rsidR="005F5294">
        <w:rPr>
          <w:rFonts w:ascii="Arial" w:hAnsi="Arial" w:cs="Arial"/>
          <w:sz w:val="24"/>
          <w:szCs w:val="24"/>
        </w:rPr>
        <w:t xml:space="preserve">. </w:t>
      </w:r>
      <w:r w:rsidR="00D51019" w:rsidRPr="005F5294">
        <w:rPr>
          <w:rFonts w:ascii="Arial" w:hAnsi="Arial" w:cs="Arial"/>
          <w:sz w:val="24"/>
          <w:szCs w:val="24"/>
        </w:rPr>
        <w:t>C</w:t>
      </w:r>
      <w:r w:rsidR="00653B72" w:rsidRPr="005F5294">
        <w:rPr>
          <w:rFonts w:ascii="Arial" w:hAnsi="Arial" w:cs="Arial"/>
          <w:sz w:val="24"/>
          <w:szCs w:val="24"/>
        </w:rPr>
        <w:t>hildren have a lot to learn about the world around them and parents need to help children to learn and un</w:t>
      </w:r>
      <w:r w:rsidR="00D51019" w:rsidRPr="005F5294">
        <w:rPr>
          <w:rFonts w:ascii="Arial" w:hAnsi="Arial" w:cs="Arial"/>
          <w:sz w:val="24"/>
          <w:szCs w:val="24"/>
        </w:rPr>
        <w:t>derstand what is dangerous or not socially acceptable, such</w:t>
      </w:r>
      <w:r w:rsidR="00653B72" w:rsidRPr="005F5294">
        <w:rPr>
          <w:rFonts w:ascii="Arial" w:hAnsi="Arial" w:cs="Arial"/>
          <w:sz w:val="24"/>
          <w:szCs w:val="24"/>
        </w:rPr>
        <w:t xml:space="preserve"> as touching someth</w:t>
      </w:r>
      <w:r w:rsidR="00D51019" w:rsidRPr="005F5294">
        <w:rPr>
          <w:rFonts w:ascii="Arial" w:hAnsi="Arial" w:cs="Arial"/>
          <w:sz w:val="24"/>
          <w:szCs w:val="24"/>
        </w:rPr>
        <w:t xml:space="preserve">ing hot, climbing on furniture and </w:t>
      </w:r>
      <w:r w:rsidR="00653B72" w:rsidRPr="005F5294">
        <w:rPr>
          <w:rFonts w:ascii="Arial" w:hAnsi="Arial" w:cs="Arial"/>
          <w:sz w:val="24"/>
          <w:szCs w:val="24"/>
        </w:rPr>
        <w:t>throwing toys.</w:t>
      </w:r>
      <w:r w:rsidR="003F7756">
        <w:rPr>
          <w:rFonts w:ascii="Arial" w:hAnsi="Arial" w:cs="Arial"/>
          <w:sz w:val="24"/>
          <w:szCs w:val="24"/>
        </w:rPr>
        <w:br/>
      </w:r>
    </w:p>
    <w:p w:rsidR="00D51019" w:rsidRPr="005F5294" w:rsidRDefault="008F5577" w:rsidP="00972ACE">
      <w:pPr>
        <w:pStyle w:val="ListParagraph"/>
        <w:numPr>
          <w:ilvl w:val="0"/>
          <w:numId w:val="2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5F5294">
        <w:rPr>
          <w:rFonts w:ascii="Arial" w:hAnsi="Arial" w:cs="Arial"/>
          <w:sz w:val="24"/>
          <w:szCs w:val="24"/>
        </w:rPr>
        <w:t xml:space="preserve">Parents can talk to children in a way that encourages children to </w:t>
      </w:r>
      <w:r w:rsidR="00D51019" w:rsidRPr="005F5294">
        <w:rPr>
          <w:rFonts w:ascii="Arial" w:hAnsi="Arial" w:cs="Arial"/>
          <w:sz w:val="24"/>
          <w:szCs w:val="24"/>
        </w:rPr>
        <w:t xml:space="preserve">think about what they have done, </w:t>
      </w:r>
      <w:r w:rsidRPr="005F5294">
        <w:rPr>
          <w:rFonts w:ascii="Arial" w:hAnsi="Arial" w:cs="Arial"/>
          <w:sz w:val="24"/>
          <w:szCs w:val="24"/>
        </w:rPr>
        <w:t xml:space="preserve">and to </w:t>
      </w:r>
      <w:r w:rsidR="00830A55" w:rsidRPr="005F5294">
        <w:rPr>
          <w:rFonts w:ascii="Arial" w:hAnsi="Arial" w:cs="Arial"/>
          <w:sz w:val="24"/>
          <w:szCs w:val="24"/>
        </w:rPr>
        <w:t xml:space="preserve">understand </w:t>
      </w:r>
      <w:r w:rsidR="00653B72" w:rsidRPr="005F5294">
        <w:rPr>
          <w:rFonts w:ascii="Arial" w:hAnsi="Arial" w:cs="Arial"/>
          <w:sz w:val="24"/>
          <w:szCs w:val="24"/>
        </w:rPr>
        <w:t>that there are consequences</w:t>
      </w:r>
      <w:r w:rsidR="005F5294">
        <w:rPr>
          <w:rFonts w:ascii="Arial" w:hAnsi="Arial" w:cs="Arial"/>
          <w:sz w:val="24"/>
          <w:szCs w:val="24"/>
        </w:rPr>
        <w:t xml:space="preserve">. However, </w:t>
      </w:r>
      <w:r w:rsidR="00653B72" w:rsidRPr="005F5294">
        <w:rPr>
          <w:rFonts w:ascii="Arial" w:hAnsi="Arial" w:cs="Arial"/>
          <w:sz w:val="24"/>
          <w:szCs w:val="24"/>
        </w:rPr>
        <w:t>explanations need to be introduced gradually as the child’s ability to understand develops</w:t>
      </w:r>
      <w:r w:rsidR="0074696C" w:rsidRPr="005F5294">
        <w:rPr>
          <w:rFonts w:ascii="Arial" w:hAnsi="Arial" w:cs="Arial"/>
          <w:sz w:val="24"/>
          <w:szCs w:val="24"/>
        </w:rPr>
        <w:t>.</w:t>
      </w:r>
      <w:r w:rsidR="003F7756">
        <w:rPr>
          <w:rFonts w:ascii="Arial" w:hAnsi="Arial" w:cs="Arial"/>
          <w:sz w:val="24"/>
          <w:szCs w:val="24"/>
        </w:rPr>
        <w:br/>
      </w:r>
    </w:p>
    <w:p w:rsidR="00D51019" w:rsidRPr="00EA146B" w:rsidRDefault="008F5577" w:rsidP="00972ACE">
      <w:pPr>
        <w:pStyle w:val="ListParagraph"/>
        <w:numPr>
          <w:ilvl w:val="0"/>
          <w:numId w:val="2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5F5294">
        <w:rPr>
          <w:rFonts w:ascii="Arial" w:hAnsi="Arial" w:cs="Arial"/>
          <w:sz w:val="24"/>
          <w:szCs w:val="24"/>
        </w:rPr>
        <w:t>Sometimes children may not want to do something because</w:t>
      </w:r>
      <w:r w:rsidR="005F5294">
        <w:rPr>
          <w:rFonts w:ascii="Arial" w:hAnsi="Arial" w:cs="Arial"/>
          <w:sz w:val="24"/>
          <w:szCs w:val="24"/>
        </w:rPr>
        <w:t xml:space="preserve"> they are feeling tired, fed up</w:t>
      </w:r>
      <w:r w:rsidRPr="005F5294">
        <w:rPr>
          <w:rFonts w:ascii="Arial" w:hAnsi="Arial" w:cs="Arial"/>
          <w:sz w:val="24"/>
          <w:szCs w:val="24"/>
        </w:rPr>
        <w:t xml:space="preserve"> or hungry</w:t>
      </w:r>
      <w:r w:rsidR="005F5294">
        <w:rPr>
          <w:rFonts w:ascii="Arial" w:hAnsi="Arial" w:cs="Arial"/>
          <w:sz w:val="24"/>
          <w:szCs w:val="24"/>
        </w:rPr>
        <w:t xml:space="preserve">. </w:t>
      </w:r>
      <w:r w:rsidRPr="005F5294">
        <w:rPr>
          <w:rFonts w:ascii="Arial" w:hAnsi="Arial" w:cs="Arial"/>
          <w:sz w:val="24"/>
          <w:szCs w:val="24"/>
        </w:rPr>
        <w:t>Sometimes it may be helpful to name the child’s feelings</w:t>
      </w:r>
      <w:r w:rsidR="00D51019" w:rsidRPr="005F5294">
        <w:rPr>
          <w:rFonts w:ascii="Arial" w:hAnsi="Arial" w:cs="Arial"/>
          <w:sz w:val="24"/>
          <w:szCs w:val="24"/>
        </w:rPr>
        <w:t>, for example</w:t>
      </w:r>
      <w:r w:rsidR="005F5294">
        <w:rPr>
          <w:rFonts w:ascii="Arial" w:hAnsi="Arial" w:cs="Arial"/>
          <w:sz w:val="24"/>
          <w:szCs w:val="24"/>
        </w:rPr>
        <w:t xml:space="preserve"> '</w:t>
      </w:r>
      <w:r w:rsidRPr="005F5294">
        <w:rPr>
          <w:rFonts w:ascii="Arial" w:hAnsi="Arial" w:cs="Arial"/>
          <w:sz w:val="24"/>
          <w:szCs w:val="24"/>
        </w:rPr>
        <w:t xml:space="preserve">I know you are tired </w:t>
      </w:r>
      <w:r w:rsidR="00D51019" w:rsidRPr="005F5294">
        <w:rPr>
          <w:rFonts w:ascii="Arial" w:hAnsi="Arial" w:cs="Arial"/>
          <w:sz w:val="24"/>
          <w:szCs w:val="24"/>
        </w:rPr>
        <w:t xml:space="preserve">and want to stay at home </w:t>
      </w:r>
      <w:r w:rsidRPr="005F5294">
        <w:rPr>
          <w:rFonts w:ascii="Arial" w:hAnsi="Arial" w:cs="Arial"/>
          <w:sz w:val="24"/>
          <w:szCs w:val="24"/>
        </w:rPr>
        <w:t xml:space="preserve">but we have to go </w:t>
      </w:r>
      <w:r w:rsidR="005F5294">
        <w:rPr>
          <w:rFonts w:ascii="Arial" w:hAnsi="Arial" w:cs="Arial"/>
          <w:sz w:val="24"/>
          <w:szCs w:val="24"/>
        </w:rPr>
        <w:t>pick you</w:t>
      </w:r>
      <w:ins w:id="5" w:author="Liz" w:date="2020-04-28T09:23:00Z">
        <w:r w:rsidR="00C6074A">
          <w:rPr>
            <w:rFonts w:ascii="Arial" w:hAnsi="Arial" w:cs="Arial"/>
            <w:sz w:val="24"/>
            <w:szCs w:val="24"/>
          </w:rPr>
          <w:t>r</w:t>
        </w:r>
      </w:ins>
      <w:r w:rsidR="005F5294">
        <w:rPr>
          <w:rFonts w:ascii="Arial" w:hAnsi="Arial" w:cs="Arial"/>
          <w:sz w:val="24"/>
          <w:szCs w:val="24"/>
        </w:rPr>
        <w:t xml:space="preserve"> sister up from school.'</w:t>
      </w:r>
      <w:r w:rsidRPr="005F5294">
        <w:rPr>
          <w:rFonts w:ascii="Arial" w:hAnsi="Arial" w:cs="Arial"/>
          <w:sz w:val="24"/>
          <w:szCs w:val="24"/>
        </w:rPr>
        <w:t xml:space="preserve"> Younger children may need distractions and comfort</w:t>
      </w:r>
      <w:r w:rsidR="005F5294">
        <w:rPr>
          <w:rFonts w:ascii="Arial" w:hAnsi="Arial" w:cs="Arial"/>
          <w:sz w:val="24"/>
          <w:szCs w:val="24"/>
        </w:rPr>
        <w:t xml:space="preserve">. </w:t>
      </w:r>
    </w:p>
    <w:p w:rsidR="00093FAF" w:rsidRPr="00982A44" w:rsidRDefault="00DD692D" w:rsidP="00972ACE">
      <w:pPr>
        <w:spacing w:after="320"/>
        <w:rPr>
          <w:rFonts w:cs="Arial"/>
        </w:rPr>
      </w:pPr>
      <w:r w:rsidRPr="005F5294">
        <w:rPr>
          <w:rFonts w:ascii="Arial" w:hAnsi="Arial" w:cs="Arial"/>
          <w:sz w:val="24"/>
          <w:szCs w:val="24"/>
        </w:rPr>
        <w:t xml:space="preserve">There is an additional benefit to helping </w:t>
      </w:r>
      <w:r w:rsidR="008F5577" w:rsidRPr="005F5294">
        <w:rPr>
          <w:rFonts w:ascii="Arial" w:hAnsi="Arial" w:cs="Arial"/>
          <w:sz w:val="24"/>
          <w:szCs w:val="24"/>
        </w:rPr>
        <w:t>children to think</w:t>
      </w:r>
      <w:r w:rsidR="00D51019" w:rsidRPr="005F5294">
        <w:rPr>
          <w:rFonts w:ascii="Arial" w:hAnsi="Arial" w:cs="Arial"/>
          <w:sz w:val="24"/>
          <w:szCs w:val="24"/>
        </w:rPr>
        <w:t xml:space="preserve"> and reflect </w:t>
      </w:r>
      <w:r w:rsidR="005F5294">
        <w:rPr>
          <w:rFonts w:ascii="Times New Roman" w:hAnsi="Times New Roman"/>
          <w:sz w:val="24"/>
          <w:szCs w:val="24"/>
        </w:rPr>
        <w:t>–</w:t>
      </w:r>
      <w:r w:rsidRPr="005F5294">
        <w:rPr>
          <w:rFonts w:ascii="Arial" w:hAnsi="Arial" w:cs="Arial"/>
          <w:sz w:val="24"/>
          <w:szCs w:val="24"/>
        </w:rPr>
        <w:t xml:space="preserve"> it will </w:t>
      </w:r>
      <w:r w:rsidR="008F5577" w:rsidRPr="005F5294">
        <w:rPr>
          <w:rFonts w:ascii="Arial" w:hAnsi="Arial" w:cs="Arial"/>
          <w:sz w:val="24"/>
          <w:szCs w:val="24"/>
        </w:rPr>
        <w:t xml:space="preserve">help the child’s brain development so that the child </w:t>
      </w:r>
      <w:r w:rsidRPr="005F5294">
        <w:rPr>
          <w:rFonts w:ascii="Arial" w:hAnsi="Arial" w:cs="Arial"/>
          <w:sz w:val="24"/>
          <w:szCs w:val="24"/>
        </w:rPr>
        <w:t>will eventually learn to think twice and anticipate consequences before behaving impulsively.</w:t>
      </w:r>
    </w:p>
    <w:sectPr w:rsidR="00093FAF" w:rsidRPr="00982A44" w:rsidSect="006573FA">
      <w:headerReference w:type="default" r:id="rId8"/>
      <w:pgSz w:w="11906" w:h="16838"/>
      <w:pgMar w:top="2835" w:right="822" w:bottom="822" w:left="822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464" w:rsidRDefault="00300464" w:rsidP="005E1B67">
      <w:pPr>
        <w:spacing w:after="0" w:line="240" w:lineRule="auto"/>
      </w:pPr>
      <w:r>
        <w:separator/>
      </w:r>
    </w:p>
  </w:endnote>
  <w:endnote w:type="continuationSeparator" w:id="0">
    <w:p w:rsidR="00300464" w:rsidRDefault="00300464" w:rsidP="005E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464" w:rsidRDefault="00300464" w:rsidP="005E1B67">
      <w:pPr>
        <w:spacing w:after="0" w:line="240" w:lineRule="auto"/>
      </w:pPr>
      <w:r>
        <w:separator/>
      </w:r>
    </w:p>
  </w:footnote>
  <w:footnote w:type="continuationSeparator" w:id="0">
    <w:p w:rsidR="00300464" w:rsidRDefault="00300464" w:rsidP="005E1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B7" w:rsidRDefault="005E6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-521970</wp:posOffset>
          </wp:positionH>
          <wp:positionV relativeFrom="paragraph">
            <wp:posOffset>-456565</wp:posOffset>
          </wp:positionV>
          <wp:extent cx="7556500" cy="1069381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andout 14a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056" cy="107115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961" w:rsidRDefault="005E696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-515620</wp:posOffset>
          </wp:positionH>
          <wp:positionV relativeFrom="paragraph">
            <wp:posOffset>-450215</wp:posOffset>
          </wp:positionV>
          <wp:extent cx="7543800" cy="10675846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andout 14b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98" cy="10693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90A72"/>
    <w:multiLevelType w:val="hybridMultilevel"/>
    <w:tmpl w:val="DA523542"/>
    <w:lvl w:ilvl="0" w:tplc="A9FA8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008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66989"/>
    <w:multiLevelType w:val="hybridMultilevel"/>
    <w:tmpl w:val="D2220CF6"/>
    <w:lvl w:ilvl="0" w:tplc="7C92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05E4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42B1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0EF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A452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F40E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E2B5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FEB3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CEE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5F503C"/>
    <w:multiLevelType w:val="hybridMultilevel"/>
    <w:tmpl w:val="6B82DB12"/>
    <w:lvl w:ilvl="0" w:tplc="FA785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008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C0A37"/>
    <w:rsid w:val="00016E00"/>
    <w:rsid w:val="00093FAF"/>
    <w:rsid w:val="000A4BFA"/>
    <w:rsid w:val="001015E1"/>
    <w:rsid w:val="00140C7C"/>
    <w:rsid w:val="001B19DA"/>
    <w:rsid w:val="001C2EF7"/>
    <w:rsid w:val="00210DF8"/>
    <w:rsid w:val="00300464"/>
    <w:rsid w:val="003B76D6"/>
    <w:rsid w:val="003E7E0A"/>
    <w:rsid w:val="003F7756"/>
    <w:rsid w:val="004455A3"/>
    <w:rsid w:val="004F3CBB"/>
    <w:rsid w:val="00537C6B"/>
    <w:rsid w:val="00540997"/>
    <w:rsid w:val="005809B7"/>
    <w:rsid w:val="00591067"/>
    <w:rsid w:val="005E1B67"/>
    <w:rsid w:val="005E319C"/>
    <w:rsid w:val="005E6961"/>
    <w:rsid w:val="005F5294"/>
    <w:rsid w:val="00653B72"/>
    <w:rsid w:val="006573FA"/>
    <w:rsid w:val="006B66CD"/>
    <w:rsid w:val="0074696C"/>
    <w:rsid w:val="007C0A37"/>
    <w:rsid w:val="00830A55"/>
    <w:rsid w:val="00835114"/>
    <w:rsid w:val="0085271A"/>
    <w:rsid w:val="00856A77"/>
    <w:rsid w:val="008C6C0B"/>
    <w:rsid w:val="008E1258"/>
    <w:rsid w:val="008F5577"/>
    <w:rsid w:val="00972ACE"/>
    <w:rsid w:val="00982A44"/>
    <w:rsid w:val="009A4A69"/>
    <w:rsid w:val="009B1056"/>
    <w:rsid w:val="009B3199"/>
    <w:rsid w:val="009D0BFA"/>
    <w:rsid w:val="009F53CC"/>
    <w:rsid w:val="00A027A0"/>
    <w:rsid w:val="00A45A10"/>
    <w:rsid w:val="00AF7B85"/>
    <w:rsid w:val="00B168A1"/>
    <w:rsid w:val="00C6074A"/>
    <w:rsid w:val="00D22F45"/>
    <w:rsid w:val="00D42A07"/>
    <w:rsid w:val="00D51019"/>
    <w:rsid w:val="00DA0C94"/>
    <w:rsid w:val="00DD07B2"/>
    <w:rsid w:val="00DD692D"/>
    <w:rsid w:val="00E2030E"/>
    <w:rsid w:val="00E62FE9"/>
    <w:rsid w:val="00E6497F"/>
    <w:rsid w:val="00EA146B"/>
    <w:rsid w:val="00EE4EE0"/>
    <w:rsid w:val="00F22C0A"/>
    <w:rsid w:val="00FC6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6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9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B6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1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B67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5F52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5F5294"/>
    <w:rPr>
      <w:rFonts w:ascii="Arial" w:eastAsia="Calibri" w:hAnsi="Arial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Parveen Powar</dc:creator>
  <cp:lastModifiedBy>Liz</cp:lastModifiedBy>
  <cp:revision>18</cp:revision>
  <cp:lastPrinted>2015-01-09T10:31:00Z</cp:lastPrinted>
  <dcterms:created xsi:type="dcterms:W3CDTF">2020-01-20T14:25:00Z</dcterms:created>
  <dcterms:modified xsi:type="dcterms:W3CDTF">2020-04-28T08:23:00Z</dcterms:modified>
</cp:coreProperties>
</file>