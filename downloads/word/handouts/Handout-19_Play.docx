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00" w:rsidRPr="0034763F" w:rsidRDefault="000C363D" w:rsidP="000C363D">
      <w:pPr>
        <w:spacing w:after="0"/>
        <w:rPr>
          <w:rFonts w:ascii="Arial" w:hAnsi="Arial" w:cs="Arial"/>
          <w:sz w:val="24"/>
          <w:szCs w:val="24"/>
        </w:rPr>
      </w:pPr>
      <w:r w:rsidRPr="0034763F">
        <w:rPr>
          <w:rFonts w:ascii="Arial" w:hAnsi="Arial" w:cs="Arial"/>
          <w:sz w:val="24"/>
          <w:szCs w:val="24"/>
        </w:rPr>
        <w:t>Play</w:t>
      </w:r>
      <w:ins w:id="0" w:author="Liz" w:date="2020-04-28T09:26:00Z">
        <w:r w:rsidR="00055211">
          <w:rPr>
            <w:rFonts w:ascii="Arial" w:hAnsi="Arial" w:cs="Arial"/>
            <w:sz w:val="24"/>
            <w:szCs w:val="24"/>
          </w:rPr>
          <w:t>,</w:t>
        </w:r>
      </w:ins>
      <w:r w:rsidRPr="0034763F">
        <w:rPr>
          <w:rFonts w:ascii="Arial" w:hAnsi="Arial" w:cs="Arial"/>
          <w:sz w:val="24"/>
          <w:szCs w:val="24"/>
        </w:rPr>
        <w:t xml:space="preserve"> and communication through play</w:t>
      </w:r>
      <w:ins w:id="1" w:author="Liz" w:date="2020-04-28T09:26:00Z">
        <w:r w:rsidR="00055211">
          <w:rPr>
            <w:rFonts w:ascii="Arial" w:hAnsi="Arial" w:cs="Arial"/>
            <w:sz w:val="24"/>
            <w:szCs w:val="24"/>
          </w:rPr>
          <w:t>,</w:t>
        </w:r>
      </w:ins>
      <w:r w:rsidRPr="0034763F">
        <w:rPr>
          <w:rFonts w:ascii="Arial" w:hAnsi="Arial" w:cs="Arial"/>
          <w:sz w:val="24"/>
          <w:szCs w:val="24"/>
        </w:rPr>
        <w:t xml:space="preserve"> is the best way to build a relationship with your child. It can help your child feel confident and secure, and is the best way to promote learning.</w:t>
      </w:r>
    </w:p>
    <w:p w:rsidR="00A45244" w:rsidRDefault="00A45244" w:rsidP="000C363D">
      <w:pPr>
        <w:spacing w:after="0"/>
        <w:rPr>
          <w:rFonts w:ascii="Arial" w:hAnsi="Arial" w:cs="Arial"/>
        </w:rPr>
      </w:pPr>
    </w:p>
    <w:p w:rsidR="00A45244" w:rsidRDefault="00A45244" w:rsidP="00A45244">
      <w:pPr>
        <w:spacing w:after="0"/>
        <w:jc w:val="center"/>
        <w:rPr>
          <w:rFonts w:ascii="Arial" w:hAnsi="Arial" w:cs="Arial"/>
        </w:rPr>
      </w:pPr>
    </w:p>
    <w:p w:rsidR="00A45244" w:rsidRPr="000C363D" w:rsidRDefault="00A92543" w:rsidP="004F315E">
      <w:pPr>
        <w:spacing w:after="0"/>
        <w:ind w:left="2126"/>
        <w:rPr>
          <w:rFonts w:ascii="Arial" w:hAnsi="Arial" w:cs="Arial"/>
        </w:rPr>
      </w:pPr>
      <w:commentRangeStart w:id="2"/>
      <w:r w:rsidRPr="00A92543">
        <w:rPr>
          <w:rFonts w:ascii="Arial" w:hAnsi="Arial" w:cs="Arial"/>
          <w:noProof/>
        </w:rPr>
        <w:drawing>
          <wp:inline distT="0" distB="0" distL="0" distR="0">
            <wp:extent cx="3784600" cy="652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commentRangeEnd w:id="2"/>
      <w:r w:rsidR="00055211">
        <w:rPr>
          <w:rStyle w:val="CommentReference"/>
        </w:rPr>
        <w:commentReference w:id="2"/>
      </w:r>
    </w:p>
    <w:sectPr w:rsidR="00A45244" w:rsidRPr="000C363D" w:rsidSect="0026411E">
      <w:headerReference w:type="default" r:id="rId9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iz" w:date="2020-04-28T09:27:00Z" w:initials="L">
    <w:p w:rsidR="00055211" w:rsidRDefault="00055211">
      <w:pPr>
        <w:pStyle w:val="CommentText"/>
      </w:pPr>
      <w:r>
        <w:rPr>
          <w:rStyle w:val="CommentReference"/>
        </w:rPr>
        <w:annotationRef/>
      </w:r>
      <w:r>
        <w:t>Please add full stops at the end of each box.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297" w:rsidRDefault="00D33297" w:rsidP="00263F81">
      <w:pPr>
        <w:spacing w:after="0" w:line="240" w:lineRule="auto"/>
      </w:pPr>
      <w:r>
        <w:separator/>
      </w:r>
    </w:p>
  </w:endnote>
  <w:endnote w:type="continuationSeparator" w:id="0">
    <w:p w:rsidR="00D33297" w:rsidRDefault="00D33297" w:rsidP="0026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297" w:rsidRDefault="00D33297" w:rsidP="00263F81">
      <w:pPr>
        <w:spacing w:after="0" w:line="240" w:lineRule="auto"/>
      </w:pPr>
      <w:r>
        <w:separator/>
      </w:r>
    </w:p>
  </w:footnote>
  <w:footnote w:type="continuationSeparator" w:id="0">
    <w:p w:rsidR="00D33297" w:rsidRDefault="00D33297" w:rsidP="0026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0C1" w:rsidRDefault="00A9254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ndout 19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314" cy="1069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80E77"/>
    <w:multiLevelType w:val="hybridMultilevel"/>
    <w:tmpl w:val="5E88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2400"/>
    <w:rsid w:val="00003420"/>
    <w:rsid w:val="00055211"/>
    <w:rsid w:val="000618B8"/>
    <w:rsid w:val="00074956"/>
    <w:rsid w:val="000C363D"/>
    <w:rsid w:val="0010456A"/>
    <w:rsid w:val="00195D7A"/>
    <w:rsid w:val="001C493E"/>
    <w:rsid w:val="00263F81"/>
    <w:rsid w:val="0026411E"/>
    <w:rsid w:val="00286592"/>
    <w:rsid w:val="002E4C92"/>
    <w:rsid w:val="0034763F"/>
    <w:rsid w:val="00373730"/>
    <w:rsid w:val="00396363"/>
    <w:rsid w:val="003A2E8B"/>
    <w:rsid w:val="00433D78"/>
    <w:rsid w:val="00467497"/>
    <w:rsid w:val="004C7E59"/>
    <w:rsid w:val="004E0AA6"/>
    <w:rsid w:val="004F315E"/>
    <w:rsid w:val="00510CC6"/>
    <w:rsid w:val="005B7551"/>
    <w:rsid w:val="005E57A1"/>
    <w:rsid w:val="005E5E1D"/>
    <w:rsid w:val="006267BF"/>
    <w:rsid w:val="006756A8"/>
    <w:rsid w:val="007E00C1"/>
    <w:rsid w:val="00804A1B"/>
    <w:rsid w:val="00810B6F"/>
    <w:rsid w:val="00830284"/>
    <w:rsid w:val="00847428"/>
    <w:rsid w:val="008C2400"/>
    <w:rsid w:val="00A45244"/>
    <w:rsid w:val="00A56965"/>
    <w:rsid w:val="00A92543"/>
    <w:rsid w:val="00AA6248"/>
    <w:rsid w:val="00B0019D"/>
    <w:rsid w:val="00B64A11"/>
    <w:rsid w:val="00B849F1"/>
    <w:rsid w:val="00C10C0B"/>
    <w:rsid w:val="00C42130"/>
    <w:rsid w:val="00C519FF"/>
    <w:rsid w:val="00D034CB"/>
    <w:rsid w:val="00D177E4"/>
    <w:rsid w:val="00D33297"/>
    <w:rsid w:val="00DB538A"/>
    <w:rsid w:val="00DD31C9"/>
    <w:rsid w:val="00E40767"/>
    <w:rsid w:val="00EB0415"/>
    <w:rsid w:val="00F8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F8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63F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63F8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63F8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3F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31C9"/>
    <w:rPr>
      <w:rFonts w:ascii="Arial" w:eastAsia="Calibri" w:hAnsi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963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2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2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Powar</dc:creator>
  <cp:lastModifiedBy>Liz</cp:lastModifiedBy>
  <cp:revision>20</cp:revision>
  <cp:lastPrinted>2014-10-24T16:08:00Z</cp:lastPrinted>
  <dcterms:created xsi:type="dcterms:W3CDTF">2020-01-20T14:19:00Z</dcterms:created>
  <dcterms:modified xsi:type="dcterms:W3CDTF">2020-04-28T08:27:00Z</dcterms:modified>
</cp:coreProperties>
</file>