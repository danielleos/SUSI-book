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538" w:rsidRPr="00B26A35" w:rsidRDefault="00085538" w:rsidP="00EB68EE">
      <w:pPr>
        <w:pBdr>
          <w:top w:val="single" w:sz="12" w:space="9" w:color="auto"/>
          <w:left w:val="single" w:sz="12" w:space="9" w:color="auto"/>
          <w:bottom w:val="single" w:sz="12" w:space="12" w:color="auto"/>
          <w:right w:val="single" w:sz="12" w:space="9" w:color="auto"/>
        </w:pBdr>
        <w:spacing w:after="0"/>
        <w:rPr>
          <w:rFonts w:ascii="Arial" w:hAnsi="Arial" w:cs="Arial"/>
          <w:b/>
          <w:color w:val="00AEEF"/>
          <w:sz w:val="28"/>
          <w:szCs w:val="28"/>
        </w:rPr>
      </w:pPr>
      <w:r w:rsidRPr="00B26A35">
        <w:rPr>
          <w:rFonts w:ascii="Arial" w:hAnsi="Arial" w:cs="Arial"/>
          <w:b/>
          <w:color w:val="00AEEF"/>
          <w:sz w:val="28"/>
          <w:szCs w:val="28"/>
        </w:rPr>
        <w:t>Why do babies cry?</w:t>
      </w:r>
    </w:p>
    <w:p w:rsidR="00085538" w:rsidRPr="00711642" w:rsidRDefault="00085538" w:rsidP="00C00ADD">
      <w:pPr>
        <w:pBdr>
          <w:top w:val="single" w:sz="12" w:space="9" w:color="auto"/>
          <w:left w:val="single" w:sz="12" w:space="9" w:color="auto"/>
          <w:bottom w:val="single" w:sz="12" w:space="12" w:color="auto"/>
          <w:right w:val="single" w:sz="12" w:space="9" w:color="auto"/>
        </w:pBdr>
        <w:spacing w:after="120"/>
        <w:rPr>
          <w:rFonts w:ascii="Arial" w:hAnsi="Arial" w:cs="Arial"/>
        </w:rPr>
      </w:pPr>
      <w:r w:rsidRPr="00711642">
        <w:rPr>
          <w:rFonts w:ascii="Arial" w:hAnsi="Arial" w:cs="Arial"/>
        </w:rPr>
        <w:t>Crying is one of the baby’s first expressions of communication to its parents or carers</w:t>
      </w:r>
      <w:r w:rsidR="00FA30D1" w:rsidRPr="00711642">
        <w:rPr>
          <w:rFonts w:ascii="Arial" w:hAnsi="Arial" w:cs="Arial"/>
        </w:rPr>
        <w:t xml:space="preserve">. </w:t>
      </w:r>
      <w:r w:rsidRPr="00711642">
        <w:rPr>
          <w:rFonts w:ascii="Arial" w:hAnsi="Arial" w:cs="Arial"/>
        </w:rPr>
        <w:t>The sound of a baby’s o</w:t>
      </w:r>
      <w:r w:rsidR="003E18DE" w:rsidRPr="00711642">
        <w:rPr>
          <w:rFonts w:ascii="Arial" w:hAnsi="Arial" w:cs="Arial"/>
        </w:rPr>
        <w:t>r toddler’s cry can make parent</w:t>
      </w:r>
      <w:r w:rsidRPr="00711642">
        <w:rPr>
          <w:rFonts w:ascii="Arial" w:hAnsi="Arial" w:cs="Arial"/>
        </w:rPr>
        <w:t>s feel anxious but it is designed to get a parent to respond to their needs.</w:t>
      </w:r>
      <w:r w:rsidR="003E18DE" w:rsidRPr="00711642">
        <w:rPr>
          <w:rFonts w:ascii="Arial" w:hAnsi="Arial" w:cs="Arial"/>
        </w:rPr>
        <w:t xml:space="preserve"> </w:t>
      </w:r>
      <w:r w:rsidRPr="00711642">
        <w:rPr>
          <w:rFonts w:ascii="Arial" w:hAnsi="Arial" w:cs="Arial"/>
        </w:rPr>
        <w:t>Sometimes parents and carers can feel they are being controlled by their baby’s or toddler’s crying or that they are crying for no good reason.</w:t>
      </w:r>
      <w:r w:rsidR="003E18DE" w:rsidRPr="00711642">
        <w:rPr>
          <w:rFonts w:ascii="Arial" w:hAnsi="Arial" w:cs="Arial"/>
        </w:rPr>
        <w:t xml:space="preserve"> </w:t>
      </w:r>
      <w:r w:rsidRPr="00711642">
        <w:rPr>
          <w:rFonts w:ascii="Arial" w:hAnsi="Arial" w:cs="Arial"/>
        </w:rPr>
        <w:t>However, babies do cry for different reasons such as boredom, tiredness, loneliness, hunger, frustration, being too hot, too cold or sudden changes in environment.</w:t>
      </w:r>
    </w:p>
    <w:p w:rsidR="00085538" w:rsidRPr="00711642" w:rsidRDefault="00085538" w:rsidP="00EB68EE">
      <w:pPr>
        <w:pBdr>
          <w:top w:val="single" w:sz="12" w:space="9" w:color="auto"/>
          <w:left w:val="single" w:sz="12" w:space="9" w:color="auto"/>
          <w:bottom w:val="single" w:sz="12" w:space="12" w:color="auto"/>
          <w:right w:val="single" w:sz="12" w:space="9" w:color="auto"/>
        </w:pBdr>
        <w:spacing w:after="160"/>
        <w:rPr>
          <w:rFonts w:ascii="Arial" w:hAnsi="Arial" w:cs="Arial"/>
          <w:b/>
        </w:rPr>
      </w:pPr>
      <w:r w:rsidRPr="00711642">
        <w:rPr>
          <w:rFonts w:ascii="Arial" w:hAnsi="Arial" w:cs="Arial"/>
        </w:rPr>
        <w:t>Parents and carers have the difficult task of learning this baby language and working out what the crying means</w:t>
      </w:r>
      <w:r w:rsidR="00FA30D1" w:rsidRPr="00711642">
        <w:rPr>
          <w:rFonts w:ascii="Arial" w:hAnsi="Arial" w:cs="Arial"/>
        </w:rPr>
        <w:t xml:space="preserve">. </w:t>
      </w:r>
      <w:r w:rsidRPr="00711642">
        <w:rPr>
          <w:rFonts w:ascii="Arial" w:hAnsi="Arial" w:cs="Arial"/>
        </w:rPr>
        <w:t>They will have to listen carefully, learn to differentiate the cries and what these mean, and then to work out what response is required</w:t>
      </w:r>
      <w:r w:rsidR="00FA30D1" w:rsidRPr="00711642">
        <w:rPr>
          <w:rFonts w:ascii="Arial" w:hAnsi="Arial" w:cs="Arial"/>
        </w:rPr>
        <w:t xml:space="preserve">. </w:t>
      </w:r>
      <w:r w:rsidRPr="00711642">
        <w:rPr>
          <w:rFonts w:ascii="Arial" w:hAnsi="Arial" w:cs="Arial"/>
        </w:rPr>
        <w:t>With practice, this becomes easier.</w:t>
      </w:r>
    </w:p>
    <w:p w:rsidR="004C3ABD" w:rsidRPr="00C00ADD" w:rsidRDefault="004C3ABD" w:rsidP="00EB68EE">
      <w:pPr>
        <w:spacing w:after="0"/>
        <w:rPr>
          <w:rFonts w:ascii="Arial" w:hAnsi="Arial" w:cs="Arial"/>
          <w:b/>
          <w:color w:val="00AEEF"/>
          <w:sz w:val="6"/>
          <w:szCs w:val="6"/>
        </w:rPr>
      </w:pPr>
    </w:p>
    <w:p w:rsidR="00085538" w:rsidRPr="004102E5" w:rsidRDefault="00085538" w:rsidP="00EB68EE">
      <w:pPr>
        <w:pBdr>
          <w:top w:val="single" w:sz="12" w:space="9" w:color="auto"/>
          <w:left w:val="single" w:sz="12" w:space="9" w:color="auto"/>
          <w:bottom w:val="single" w:sz="12" w:space="12" w:color="auto"/>
          <w:right w:val="single" w:sz="12" w:space="9" w:color="auto"/>
        </w:pBdr>
        <w:spacing w:after="0"/>
        <w:rPr>
          <w:rFonts w:ascii="Arial" w:hAnsi="Arial" w:cs="Arial"/>
          <w:b/>
          <w:color w:val="00AEEF"/>
          <w:sz w:val="28"/>
          <w:szCs w:val="28"/>
        </w:rPr>
      </w:pPr>
      <w:r w:rsidRPr="004102E5">
        <w:rPr>
          <w:rFonts w:ascii="Arial" w:hAnsi="Arial" w:cs="Arial"/>
          <w:b/>
          <w:color w:val="00AEEF"/>
          <w:sz w:val="28"/>
          <w:szCs w:val="28"/>
        </w:rPr>
        <w:t>Different approaches – what’s the evidence?</w:t>
      </w:r>
    </w:p>
    <w:p w:rsidR="00085538" w:rsidRPr="00711642" w:rsidRDefault="00085538" w:rsidP="00C00ADD">
      <w:pPr>
        <w:pBdr>
          <w:top w:val="single" w:sz="12" w:space="9" w:color="auto"/>
          <w:left w:val="single" w:sz="12" w:space="9" w:color="auto"/>
          <w:bottom w:val="single" w:sz="12" w:space="12" w:color="auto"/>
          <w:right w:val="single" w:sz="12" w:space="9" w:color="auto"/>
        </w:pBdr>
        <w:spacing w:after="120"/>
        <w:rPr>
          <w:rFonts w:ascii="Arial" w:hAnsi="Arial" w:cs="Arial"/>
        </w:rPr>
      </w:pPr>
      <w:r w:rsidRPr="00711642">
        <w:rPr>
          <w:rFonts w:ascii="Arial" w:hAnsi="Arial" w:cs="Arial"/>
        </w:rPr>
        <w:t>There are different ideas about how to handle a baby who has been crying for a long time</w:t>
      </w:r>
      <w:r w:rsidR="00FA30D1" w:rsidRPr="00711642">
        <w:rPr>
          <w:rFonts w:ascii="Arial" w:hAnsi="Arial" w:cs="Arial"/>
        </w:rPr>
        <w:t xml:space="preserve">. </w:t>
      </w:r>
      <w:r w:rsidRPr="00711642">
        <w:rPr>
          <w:rFonts w:ascii="Arial" w:hAnsi="Arial" w:cs="Arial"/>
        </w:rPr>
        <w:t>The advice to leave a baby to cry is now thought to be inadvisable</w:t>
      </w:r>
      <w:r w:rsidR="00FA30D1" w:rsidRPr="00711642">
        <w:rPr>
          <w:rFonts w:ascii="Arial" w:hAnsi="Arial" w:cs="Arial"/>
        </w:rPr>
        <w:t xml:space="preserve">. </w:t>
      </w:r>
      <w:r w:rsidRPr="00711642">
        <w:rPr>
          <w:rFonts w:ascii="Arial" w:hAnsi="Arial" w:cs="Arial"/>
        </w:rPr>
        <w:t>Contrary to some beliefs, babies and toddlers are not able to control their parents because their brains have not developed enough to think this through.</w:t>
      </w:r>
    </w:p>
    <w:p w:rsidR="00085538" w:rsidRPr="00711642" w:rsidRDefault="001679BA" w:rsidP="00C00ADD">
      <w:pPr>
        <w:pBdr>
          <w:top w:val="single" w:sz="12" w:space="9" w:color="auto"/>
          <w:left w:val="single" w:sz="12" w:space="9" w:color="auto"/>
          <w:bottom w:val="single" w:sz="12" w:space="12" w:color="auto"/>
          <w:right w:val="single" w:sz="12" w:space="9" w:color="auto"/>
        </w:pBdr>
        <w:spacing w:after="120"/>
        <w:rPr>
          <w:rFonts w:ascii="Arial" w:hAnsi="Arial" w:cs="Arial"/>
        </w:rPr>
      </w:pPr>
      <w:r w:rsidRPr="00711642">
        <w:rPr>
          <w:rFonts w:ascii="Arial" w:hAnsi="Arial" w:cs="Arial"/>
        </w:rPr>
        <w:t>Research</w:t>
      </w:r>
      <w:ins w:id="0" w:author="Liz" w:date="2020-04-28T09:29:00Z">
        <w:r w:rsidR="0083460C">
          <w:rPr>
            <w:rFonts w:ascii="Arial" w:hAnsi="Arial" w:cs="Arial"/>
          </w:rPr>
          <w:t>ers</w:t>
        </w:r>
      </w:ins>
      <w:r w:rsidRPr="00711642">
        <w:rPr>
          <w:rFonts w:ascii="Arial" w:hAnsi="Arial" w:cs="Arial"/>
        </w:rPr>
        <w:t xml:space="preserve"> </w:t>
      </w:r>
      <w:del w:id="1" w:author="Liz" w:date="2020-04-28T09:29:00Z">
        <w:r w:rsidRPr="00711642" w:rsidDel="0083460C">
          <w:rPr>
            <w:rFonts w:ascii="Arial" w:hAnsi="Arial" w:cs="Arial"/>
          </w:rPr>
          <w:delText>shows</w:delText>
        </w:r>
        <w:r w:rsidR="00085538" w:rsidRPr="00711642" w:rsidDel="0083460C">
          <w:rPr>
            <w:rFonts w:ascii="Arial" w:hAnsi="Arial" w:cs="Arial"/>
          </w:rPr>
          <w:delText xml:space="preserve"> </w:delText>
        </w:r>
      </w:del>
      <w:r w:rsidR="00085538" w:rsidRPr="00711642">
        <w:rPr>
          <w:rFonts w:ascii="Arial" w:hAnsi="Arial" w:cs="Arial"/>
        </w:rPr>
        <w:t>found that in societies where babies are immediately responded to wi</w:t>
      </w:r>
      <w:r w:rsidR="003E18DE" w:rsidRPr="00711642">
        <w:rPr>
          <w:rFonts w:ascii="Arial" w:hAnsi="Arial" w:cs="Arial"/>
        </w:rPr>
        <w:t>th lots of physical contact when</w:t>
      </w:r>
      <w:r w:rsidR="00085538" w:rsidRPr="00711642">
        <w:rPr>
          <w:rFonts w:ascii="Arial" w:hAnsi="Arial" w:cs="Arial"/>
        </w:rPr>
        <w:t xml:space="preserve"> they cry, </w:t>
      </w:r>
      <w:r w:rsidR="003E18DE" w:rsidRPr="00711642">
        <w:rPr>
          <w:rFonts w:ascii="Arial" w:hAnsi="Arial" w:cs="Arial"/>
        </w:rPr>
        <w:t xml:space="preserve">they </w:t>
      </w:r>
      <w:r w:rsidR="00085538" w:rsidRPr="00711642">
        <w:rPr>
          <w:rFonts w:ascii="Arial" w:hAnsi="Arial" w:cs="Arial"/>
        </w:rPr>
        <w:t>actually spend less time crying than babies from elsewhere whose parents leave babies to cry for longer.</w:t>
      </w:r>
    </w:p>
    <w:p w:rsidR="00085538" w:rsidRPr="00711642" w:rsidRDefault="001679BA" w:rsidP="00C00ADD">
      <w:pPr>
        <w:pBdr>
          <w:top w:val="single" w:sz="12" w:space="9" w:color="auto"/>
          <w:left w:val="single" w:sz="12" w:space="9" w:color="auto"/>
          <w:bottom w:val="single" w:sz="12" w:space="12" w:color="auto"/>
          <w:right w:val="single" w:sz="12" w:space="9" w:color="auto"/>
        </w:pBdr>
        <w:spacing w:after="120"/>
        <w:rPr>
          <w:rFonts w:ascii="Arial" w:hAnsi="Arial" w:cs="Arial"/>
        </w:rPr>
      </w:pPr>
      <w:r w:rsidRPr="00711642">
        <w:rPr>
          <w:rFonts w:ascii="Arial" w:hAnsi="Arial" w:cs="Arial"/>
        </w:rPr>
        <w:t xml:space="preserve">Research </w:t>
      </w:r>
      <w:del w:id="2" w:author="Liz" w:date="2020-04-28T09:28:00Z">
        <w:r w:rsidRPr="00711642" w:rsidDel="0083460C">
          <w:rPr>
            <w:rFonts w:ascii="Arial" w:hAnsi="Arial" w:cs="Arial"/>
          </w:rPr>
          <w:delText xml:space="preserve">shows </w:delText>
        </w:r>
      </w:del>
      <w:r w:rsidR="00085538" w:rsidRPr="00711642">
        <w:rPr>
          <w:rFonts w:ascii="Arial" w:hAnsi="Arial" w:cs="Arial"/>
        </w:rPr>
        <w:t xml:space="preserve">carried out </w:t>
      </w:r>
      <w:del w:id="3" w:author="Liz" w:date="2020-04-28T09:28:00Z">
        <w:r w:rsidR="00085538" w:rsidRPr="00711642" w:rsidDel="0083460C">
          <w:rPr>
            <w:rFonts w:ascii="Arial" w:hAnsi="Arial" w:cs="Arial"/>
          </w:rPr>
          <w:delText xml:space="preserve">research </w:delText>
        </w:r>
      </w:del>
      <w:r w:rsidR="00085538" w:rsidRPr="00711642">
        <w:rPr>
          <w:rFonts w:ascii="Arial" w:hAnsi="Arial" w:cs="Arial"/>
        </w:rPr>
        <w:t xml:space="preserve">into infant crying </w:t>
      </w:r>
      <w:del w:id="4" w:author="Liz" w:date="2020-04-28T09:29:00Z">
        <w:r w:rsidR="00085538" w:rsidRPr="00711642" w:rsidDel="0083460C">
          <w:rPr>
            <w:rFonts w:ascii="Arial" w:hAnsi="Arial" w:cs="Arial"/>
          </w:rPr>
          <w:delText xml:space="preserve">which </w:delText>
        </w:r>
      </w:del>
      <w:r w:rsidR="00085538" w:rsidRPr="00711642">
        <w:rPr>
          <w:rFonts w:ascii="Arial" w:hAnsi="Arial" w:cs="Arial"/>
        </w:rPr>
        <w:t>showed that mothers who responded promptly to their baby’s crying in infancy went on to have one year olds who cried less than other babies</w:t>
      </w:r>
      <w:r w:rsidR="00FA30D1" w:rsidRPr="00711642">
        <w:rPr>
          <w:rFonts w:ascii="Arial" w:hAnsi="Arial" w:cs="Arial"/>
        </w:rPr>
        <w:t xml:space="preserve">. </w:t>
      </w:r>
    </w:p>
    <w:p w:rsidR="003E18DE" w:rsidRPr="00711642" w:rsidRDefault="00085538" w:rsidP="00EB68EE">
      <w:pPr>
        <w:pBdr>
          <w:top w:val="single" w:sz="12" w:space="9" w:color="auto"/>
          <w:left w:val="single" w:sz="12" w:space="9" w:color="auto"/>
          <w:bottom w:val="single" w:sz="12" w:space="12" w:color="auto"/>
          <w:right w:val="single" w:sz="12" w:space="9" w:color="auto"/>
        </w:pBdr>
        <w:spacing w:after="160"/>
        <w:rPr>
          <w:rFonts w:ascii="Arial" w:hAnsi="Arial" w:cs="Arial"/>
          <w:b/>
        </w:rPr>
      </w:pPr>
      <w:r w:rsidRPr="00711642">
        <w:rPr>
          <w:rFonts w:ascii="Arial" w:hAnsi="Arial" w:cs="Arial"/>
        </w:rPr>
        <w:t>Sometimes babies cry for a long time because they are distressed and the longer a baby is left to cry</w:t>
      </w:r>
      <w:r w:rsidR="003E18DE" w:rsidRPr="00711642">
        <w:rPr>
          <w:rFonts w:ascii="Arial" w:hAnsi="Arial" w:cs="Arial"/>
        </w:rPr>
        <w:t>,</w:t>
      </w:r>
      <w:r w:rsidRPr="00711642">
        <w:rPr>
          <w:rFonts w:ascii="Arial" w:hAnsi="Arial" w:cs="Arial"/>
        </w:rPr>
        <w:t xml:space="preserve"> the more time it is exposed to stress</w:t>
      </w:r>
      <w:r w:rsidR="00FA30D1" w:rsidRPr="00711642">
        <w:rPr>
          <w:rFonts w:ascii="Arial" w:hAnsi="Arial" w:cs="Arial"/>
        </w:rPr>
        <w:t xml:space="preserve">. </w:t>
      </w:r>
      <w:r w:rsidRPr="00711642">
        <w:rPr>
          <w:rFonts w:ascii="Arial" w:hAnsi="Arial" w:cs="Arial"/>
        </w:rPr>
        <w:t>Scientific studies show that prolonged states of distress cause permanent and negative changes in babies’ brains</w:t>
      </w:r>
      <w:r w:rsidR="00FA30D1" w:rsidRPr="00711642">
        <w:rPr>
          <w:rFonts w:ascii="Arial" w:hAnsi="Arial" w:cs="Arial"/>
        </w:rPr>
        <w:t xml:space="preserve">. </w:t>
      </w:r>
      <w:r w:rsidRPr="00711642">
        <w:rPr>
          <w:rFonts w:ascii="Arial" w:hAnsi="Arial" w:cs="Arial"/>
        </w:rPr>
        <w:t>One of the effects is that a baby will go on to view the world with insecurity, anxiety and a sense of being threatened</w:t>
      </w:r>
      <w:r w:rsidR="003E18DE" w:rsidRPr="00711642">
        <w:rPr>
          <w:rFonts w:ascii="Arial" w:hAnsi="Arial" w:cs="Arial"/>
        </w:rPr>
        <w:t>,</w:t>
      </w:r>
      <w:r w:rsidRPr="00711642">
        <w:rPr>
          <w:rFonts w:ascii="Arial" w:hAnsi="Arial" w:cs="Arial"/>
        </w:rPr>
        <w:t xml:space="preserve"> even during times that are actually safe and peaceful.</w:t>
      </w:r>
    </w:p>
    <w:p w:rsidR="00C06148" w:rsidRPr="00C00ADD" w:rsidRDefault="00C06148" w:rsidP="00EB68EE">
      <w:pPr>
        <w:spacing w:after="0"/>
        <w:rPr>
          <w:rFonts w:ascii="Arial" w:hAnsi="Arial" w:cs="Arial"/>
          <w:b/>
          <w:sz w:val="6"/>
          <w:szCs w:val="6"/>
        </w:rPr>
      </w:pPr>
    </w:p>
    <w:p w:rsidR="00085538" w:rsidRPr="00C06148" w:rsidRDefault="00085538" w:rsidP="00EB68EE">
      <w:pPr>
        <w:pBdr>
          <w:top w:val="single" w:sz="12" w:space="9" w:color="auto"/>
          <w:left w:val="single" w:sz="12" w:space="9" w:color="auto"/>
          <w:bottom w:val="single" w:sz="12" w:space="12" w:color="auto"/>
          <w:right w:val="single" w:sz="12" w:space="9" w:color="auto"/>
        </w:pBdr>
        <w:spacing w:after="0"/>
        <w:rPr>
          <w:rFonts w:ascii="Arial" w:hAnsi="Arial" w:cs="Arial"/>
          <w:b/>
          <w:color w:val="00AEEF"/>
          <w:sz w:val="28"/>
          <w:szCs w:val="28"/>
        </w:rPr>
      </w:pPr>
      <w:r w:rsidRPr="00C06148">
        <w:rPr>
          <w:rFonts w:ascii="Arial" w:hAnsi="Arial" w:cs="Arial"/>
          <w:b/>
          <w:color w:val="00AEEF"/>
          <w:sz w:val="28"/>
          <w:szCs w:val="28"/>
        </w:rPr>
        <w:t>How to respond and soothe</w:t>
      </w:r>
    </w:p>
    <w:p w:rsidR="00085538" w:rsidRPr="00711642" w:rsidRDefault="00085538" w:rsidP="00C00ADD">
      <w:pPr>
        <w:pBdr>
          <w:top w:val="single" w:sz="12" w:space="9" w:color="auto"/>
          <w:left w:val="single" w:sz="12" w:space="9" w:color="auto"/>
          <w:bottom w:val="single" w:sz="12" w:space="12" w:color="auto"/>
          <w:right w:val="single" w:sz="12" w:space="9" w:color="auto"/>
        </w:pBdr>
        <w:spacing w:after="120"/>
        <w:rPr>
          <w:rFonts w:ascii="Arial" w:hAnsi="Arial" w:cs="Arial"/>
        </w:rPr>
      </w:pPr>
      <w:r w:rsidRPr="00711642">
        <w:rPr>
          <w:rFonts w:ascii="Arial" w:hAnsi="Arial" w:cs="Arial"/>
        </w:rPr>
        <w:t>Distressed babies and toddlers need comforting and soothing so that the brain and body can be calmed, brought into balance and become more relaxed</w:t>
      </w:r>
      <w:r w:rsidR="00FA30D1" w:rsidRPr="00711642">
        <w:rPr>
          <w:rFonts w:ascii="Arial" w:hAnsi="Arial" w:cs="Arial"/>
        </w:rPr>
        <w:t xml:space="preserve">. </w:t>
      </w:r>
      <w:r w:rsidRPr="00711642">
        <w:rPr>
          <w:rFonts w:ascii="Arial" w:hAnsi="Arial" w:cs="Arial"/>
        </w:rPr>
        <w:t>Warm and caring responses to the baby increase the closeness and bond between them and their parents or carers</w:t>
      </w:r>
      <w:r w:rsidR="00FA30D1" w:rsidRPr="00711642">
        <w:rPr>
          <w:rFonts w:ascii="Arial" w:hAnsi="Arial" w:cs="Arial"/>
        </w:rPr>
        <w:t xml:space="preserve">. </w:t>
      </w:r>
      <w:r w:rsidRPr="00711642">
        <w:rPr>
          <w:rFonts w:ascii="Arial" w:hAnsi="Arial" w:cs="Arial"/>
        </w:rPr>
        <w:t>Repeated comforting and soothing also help</w:t>
      </w:r>
      <w:del w:id="5" w:author="Liz" w:date="2020-04-28T09:29:00Z">
        <w:r w:rsidRPr="00711642" w:rsidDel="0083460C">
          <w:rPr>
            <w:rFonts w:ascii="Arial" w:hAnsi="Arial" w:cs="Arial"/>
          </w:rPr>
          <w:delText>s</w:delText>
        </w:r>
      </w:del>
      <w:r w:rsidRPr="00711642">
        <w:rPr>
          <w:rFonts w:ascii="Arial" w:hAnsi="Arial" w:cs="Arial"/>
        </w:rPr>
        <w:t xml:space="preserve"> a b</w:t>
      </w:r>
      <w:bookmarkStart w:id="6" w:name="_GoBack"/>
      <w:bookmarkEnd w:id="6"/>
      <w:r w:rsidRPr="00711642">
        <w:rPr>
          <w:rFonts w:ascii="Arial" w:hAnsi="Arial" w:cs="Arial"/>
        </w:rPr>
        <w:t>aby to comfort and soothe him/herself in the future when things get stressful in life.</w:t>
      </w:r>
    </w:p>
    <w:p w:rsidR="00085538" w:rsidRPr="00711642" w:rsidRDefault="00085538" w:rsidP="00EB68EE">
      <w:pPr>
        <w:pBdr>
          <w:top w:val="single" w:sz="12" w:space="9" w:color="auto"/>
          <w:left w:val="single" w:sz="12" w:space="9" w:color="auto"/>
          <w:bottom w:val="single" w:sz="12" w:space="12" w:color="auto"/>
          <w:right w:val="single" w:sz="12" w:space="9" w:color="auto"/>
        </w:pBdr>
        <w:spacing w:after="160"/>
        <w:jc w:val="both"/>
        <w:rPr>
          <w:rFonts w:ascii="Arial" w:hAnsi="Arial" w:cs="Arial"/>
          <w:b/>
        </w:rPr>
      </w:pPr>
      <w:r w:rsidRPr="00711642">
        <w:rPr>
          <w:rFonts w:ascii="Arial" w:hAnsi="Arial" w:cs="Arial"/>
        </w:rPr>
        <w:t>There are different ways to comfort and soothe a baby, for example by picking up, stroking, talking softly, rocking or massaging.</w:t>
      </w:r>
    </w:p>
    <w:sectPr w:rsidR="00085538" w:rsidRPr="00711642" w:rsidSect="00B26A35">
      <w:headerReference w:type="default" r:id="rId7"/>
      <w:pgSz w:w="11906" w:h="16838"/>
      <w:pgMar w:top="2835" w:right="1004" w:bottom="822" w:left="100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158D" w:rsidRDefault="0049158D" w:rsidP="00AF1815">
      <w:pPr>
        <w:spacing w:after="0" w:line="240" w:lineRule="auto"/>
      </w:pPr>
      <w:r>
        <w:separator/>
      </w:r>
    </w:p>
  </w:endnote>
  <w:endnote w:type="continuationSeparator" w:id="0">
    <w:p w:rsidR="0049158D" w:rsidRDefault="0049158D" w:rsidP="00AF1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158D" w:rsidRDefault="0049158D" w:rsidP="00AF1815">
      <w:pPr>
        <w:spacing w:after="0" w:line="240" w:lineRule="auto"/>
      </w:pPr>
      <w:r>
        <w:separator/>
      </w:r>
    </w:p>
  </w:footnote>
  <w:footnote w:type="continuationSeparator" w:id="0">
    <w:p w:rsidR="0049158D" w:rsidRDefault="0049158D" w:rsidP="00AF18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7F83" w:rsidRDefault="00BF7F83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-637540</wp:posOffset>
          </wp:positionH>
          <wp:positionV relativeFrom="paragraph">
            <wp:posOffset>-450215</wp:posOffset>
          </wp:positionV>
          <wp:extent cx="7550150" cy="10684832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andout 20 background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581" cy="106995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trackRevisions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855381"/>
    <w:rsid w:val="0006541A"/>
    <w:rsid w:val="00074DFE"/>
    <w:rsid w:val="00085538"/>
    <w:rsid w:val="00154E76"/>
    <w:rsid w:val="001679BA"/>
    <w:rsid w:val="00302C8C"/>
    <w:rsid w:val="00385914"/>
    <w:rsid w:val="003E18DE"/>
    <w:rsid w:val="00402223"/>
    <w:rsid w:val="004102E5"/>
    <w:rsid w:val="0049158D"/>
    <w:rsid w:val="004C3ABD"/>
    <w:rsid w:val="00711642"/>
    <w:rsid w:val="007B33F9"/>
    <w:rsid w:val="007C5087"/>
    <w:rsid w:val="0083460C"/>
    <w:rsid w:val="00855381"/>
    <w:rsid w:val="009E3EBF"/>
    <w:rsid w:val="00AE7D42"/>
    <w:rsid w:val="00AF1815"/>
    <w:rsid w:val="00B23EC5"/>
    <w:rsid w:val="00B26A35"/>
    <w:rsid w:val="00B52503"/>
    <w:rsid w:val="00BF7F83"/>
    <w:rsid w:val="00C00ADD"/>
    <w:rsid w:val="00C06148"/>
    <w:rsid w:val="00C35AAB"/>
    <w:rsid w:val="00C47FD8"/>
    <w:rsid w:val="00CD10FC"/>
    <w:rsid w:val="00DB6514"/>
    <w:rsid w:val="00DD67FC"/>
    <w:rsid w:val="00E002E1"/>
    <w:rsid w:val="00E7707F"/>
    <w:rsid w:val="00EB68EE"/>
    <w:rsid w:val="00F460F5"/>
    <w:rsid w:val="00FA3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D42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5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55381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F181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1815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F181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1815"/>
    <w:rPr>
      <w:sz w:val="22"/>
      <w:szCs w:val="22"/>
      <w:lang w:eastAsia="en-US"/>
    </w:rPr>
  </w:style>
  <w:style w:type="paragraph" w:styleId="NoSpacing">
    <w:name w:val="No Spacing"/>
    <w:uiPriority w:val="1"/>
    <w:qFormat/>
    <w:rsid w:val="00085538"/>
    <w:rPr>
      <w:rFonts w:ascii="Arial" w:hAnsi="Arial"/>
      <w:sz w:val="24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E18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18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18DE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18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18DE"/>
    <w:rPr>
      <w:b/>
      <w:bCs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9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8282F9A-8F02-402F-BA3F-E67B006D5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London and Maudsley NHS Foundation Trust</Company>
  <LinksUpToDate>false</LinksUpToDate>
  <CharactersWithSpaces>2611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Tidnam, Kate</dc:creator>
  <cp:lastModifiedBy>Liz</cp:lastModifiedBy>
  <cp:revision>21</cp:revision>
  <cp:lastPrinted>2015-03-03T10:57:00Z</cp:lastPrinted>
  <dcterms:created xsi:type="dcterms:W3CDTF">2020-01-20T14:26:00Z</dcterms:created>
  <dcterms:modified xsi:type="dcterms:W3CDTF">2020-04-28T08:29:00Z</dcterms:modified>
</cp:coreProperties>
</file>