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EBDB7" w14:textId="77777777" w:rsidR="00C3073A" w:rsidRPr="00730528" w:rsidRDefault="00C3073A" w:rsidP="007E790A">
      <w:pPr>
        <w:pStyle w:val="NoSpacing"/>
        <w:pBdr>
          <w:top w:val="single" w:sz="12" w:space="9" w:color="auto"/>
          <w:left w:val="single" w:sz="12" w:space="9" w:color="auto"/>
          <w:bottom w:val="single" w:sz="12" w:space="18" w:color="auto"/>
          <w:right w:val="single" w:sz="12" w:space="9" w:color="auto"/>
        </w:pBdr>
        <w:spacing w:after="302"/>
        <w:rPr>
          <w:rFonts w:cs="Arial"/>
          <w:b/>
          <w:color w:val="00AEEF"/>
          <w:sz w:val="28"/>
          <w:szCs w:val="28"/>
        </w:rPr>
      </w:pPr>
      <w:r w:rsidRPr="00730528">
        <w:rPr>
          <w:rFonts w:cs="Arial"/>
          <w:b/>
          <w:color w:val="00AEEF"/>
          <w:sz w:val="28"/>
          <w:szCs w:val="28"/>
        </w:rPr>
        <w:t xml:space="preserve">Aims of the SUSI intervention: </w:t>
      </w:r>
      <w:r w:rsidR="00ED70A1" w:rsidRPr="00730528">
        <w:rPr>
          <w:rFonts w:cs="Arial"/>
          <w:b/>
          <w:color w:val="00AEEF"/>
          <w:sz w:val="28"/>
          <w:szCs w:val="28"/>
        </w:rPr>
        <w:br/>
      </w:r>
      <w:r w:rsidRPr="00730528">
        <w:rPr>
          <w:rFonts w:cs="Arial"/>
          <w:b/>
          <w:color w:val="00AEEF"/>
          <w:sz w:val="28"/>
          <w:szCs w:val="28"/>
        </w:rPr>
        <w:t xml:space="preserve">to promote </w:t>
      </w:r>
      <w:r w:rsidRPr="00730528">
        <w:rPr>
          <w:rFonts w:eastAsia="Times New Roman" w:cs="Arial"/>
          <w:b/>
          <w:color w:val="00AEEF"/>
          <w:sz w:val="28"/>
          <w:szCs w:val="28"/>
          <w:lang w:eastAsia="en-GB"/>
        </w:rPr>
        <w:t>the social–emotional development of children</w:t>
      </w:r>
    </w:p>
    <w:p w14:paraId="60C11A7A" w14:textId="77777777" w:rsidR="00C3073A" w:rsidRPr="00684B06" w:rsidRDefault="00EB5747" w:rsidP="007E790A">
      <w:pPr>
        <w:numPr>
          <w:ilvl w:val="0"/>
          <w:numId w:val="5"/>
        </w:numPr>
        <w:pBdr>
          <w:top w:val="single" w:sz="12" w:space="9" w:color="auto"/>
          <w:left w:val="single" w:sz="12" w:space="9" w:color="auto"/>
          <w:bottom w:val="single" w:sz="12" w:space="18" w:color="auto"/>
          <w:right w:val="single" w:sz="12" w:space="9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684B06">
        <w:rPr>
          <w:rFonts w:ascii="Arial" w:hAnsi="Arial" w:cs="Arial"/>
          <w:color w:val="000000" w:themeColor="text1"/>
          <w:sz w:val="24"/>
          <w:szCs w:val="24"/>
        </w:rPr>
        <w:t>To help parents to support and build secure emotional foundations and self-confidence in their child.</w:t>
      </w:r>
      <w:r w:rsidR="00C3073A" w:rsidRPr="00684B06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B21A40B" w14:textId="77777777" w:rsidR="00C3073A" w:rsidRPr="00684B06" w:rsidRDefault="00C3073A" w:rsidP="007E790A">
      <w:pPr>
        <w:numPr>
          <w:ilvl w:val="0"/>
          <w:numId w:val="5"/>
        </w:numPr>
        <w:pBdr>
          <w:top w:val="single" w:sz="12" w:space="9" w:color="auto"/>
          <w:left w:val="single" w:sz="12" w:space="9" w:color="auto"/>
          <w:bottom w:val="single" w:sz="12" w:space="18" w:color="auto"/>
          <w:right w:val="single" w:sz="12" w:space="9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684B06">
        <w:rPr>
          <w:rFonts w:ascii="Arial" w:hAnsi="Arial" w:cs="Arial"/>
          <w:color w:val="000000" w:themeColor="text1"/>
          <w:sz w:val="24"/>
          <w:szCs w:val="24"/>
        </w:rPr>
        <w:t>For parents to support their child to be a positive and active communicator of their thoughts and feelings (as the basis for social relationships and interactions as they grow).</w:t>
      </w:r>
      <w:r w:rsidRPr="00684B06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49F1F27" w14:textId="77777777" w:rsidR="00C3073A" w:rsidRPr="00684B06" w:rsidRDefault="00C3073A" w:rsidP="007E790A">
      <w:pPr>
        <w:numPr>
          <w:ilvl w:val="0"/>
          <w:numId w:val="5"/>
        </w:numPr>
        <w:pBdr>
          <w:top w:val="single" w:sz="12" w:space="9" w:color="auto"/>
          <w:left w:val="single" w:sz="12" w:space="9" w:color="auto"/>
          <w:bottom w:val="single" w:sz="12" w:space="18" w:color="auto"/>
          <w:right w:val="single" w:sz="12" w:space="9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684B06">
        <w:rPr>
          <w:rFonts w:ascii="Arial" w:hAnsi="Arial" w:cs="Arial"/>
          <w:color w:val="000000" w:themeColor="text1"/>
          <w:sz w:val="24"/>
          <w:szCs w:val="24"/>
        </w:rPr>
        <w:t xml:space="preserve">To help their child to develop appropriate skills and independence that </w:t>
      </w:r>
      <w:del w:id="0" w:author="Liz" w:date="2020-04-28T09:10:00Z">
        <w:r w:rsidRPr="00684B06" w:rsidDel="00DA2B1D">
          <w:rPr>
            <w:rFonts w:ascii="Arial" w:hAnsi="Arial" w:cs="Arial"/>
            <w:color w:val="000000" w:themeColor="text1"/>
            <w:sz w:val="24"/>
            <w:szCs w:val="24"/>
          </w:rPr>
          <w:delText xml:space="preserve">is </w:delText>
        </w:r>
      </w:del>
      <w:r w:rsidR="00DA2B1D">
        <w:rPr>
          <w:rFonts w:ascii="Arial" w:hAnsi="Arial" w:cs="Arial"/>
          <w:color w:val="000000" w:themeColor="text1"/>
          <w:sz w:val="24"/>
          <w:szCs w:val="24"/>
        </w:rPr>
        <w:t>are</w:t>
      </w:r>
      <w:r w:rsidR="00DA2B1D" w:rsidRPr="00684B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84B06">
        <w:rPr>
          <w:rFonts w:ascii="Arial" w:hAnsi="Arial" w:cs="Arial"/>
          <w:color w:val="000000" w:themeColor="text1"/>
          <w:sz w:val="24"/>
          <w:szCs w:val="24"/>
        </w:rPr>
        <w:t>in line with their age and developmental levels.</w:t>
      </w:r>
      <w:r w:rsidRPr="00684B06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77AD709" w14:textId="77777777" w:rsidR="001663BE" w:rsidRPr="00684B06" w:rsidRDefault="00C3073A" w:rsidP="007E790A">
      <w:pPr>
        <w:numPr>
          <w:ilvl w:val="0"/>
          <w:numId w:val="5"/>
        </w:numPr>
        <w:pBdr>
          <w:top w:val="single" w:sz="12" w:space="9" w:color="auto"/>
          <w:left w:val="single" w:sz="12" w:space="9" w:color="auto"/>
          <w:bottom w:val="single" w:sz="12" w:space="18" w:color="auto"/>
          <w:right w:val="single" w:sz="12" w:space="9" w:color="auto"/>
        </w:pBdr>
        <w:rPr>
          <w:rFonts w:ascii="Calibri" w:hAnsi="Calibri"/>
          <w:sz w:val="24"/>
          <w:szCs w:val="24"/>
        </w:rPr>
      </w:pPr>
      <w:r w:rsidRPr="00684B06">
        <w:rPr>
          <w:rFonts w:ascii="Arial" w:hAnsi="Arial" w:cs="Arial"/>
          <w:color w:val="000000" w:themeColor="text1"/>
          <w:sz w:val="24"/>
          <w:szCs w:val="24"/>
        </w:rPr>
        <w:t>To support the development of the child’s emotional regulation and positive coping strategies.</w:t>
      </w:r>
      <w:r w:rsidRPr="00684B06">
        <w:rPr>
          <w:rFonts w:ascii="Calibri" w:hAnsi="Calibri"/>
          <w:sz w:val="24"/>
          <w:szCs w:val="24"/>
        </w:rPr>
        <w:t xml:space="preserve"> </w:t>
      </w:r>
    </w:p>
    <w:sectPr w:rsidR="001663BE" w:rsidRPr="00684B06" w:rsidSect="00D05A8D">
      <w:headerReference w:type="default" r:id="rId8"/>
      <w:pgSz w:w="11906" w:h="16838"/>
      <w:pgMar w:top="2835" w:right="1002" w:bottom="822" w:left="10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171E9" w14:textId="77777777" w:rsidR="00067396" w:rsidRDefault="00067396" w:rsidP="00E91AF3">
      <w:r>
        <w:separator/>
      </w:r>
    </w:p>
  </w:endnote>
  <w:endnote w:type="continuationSeparator" w:id="0">
    <w:p w14:paraId="0FAE8350" w14:textId="77777777" w:rsidR="00067396" w:rsidRDefault="00067396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665A" w14:textId="77777777" w:rsidR="00067396" w:rsidRDefault="00067396" w:rsidP="00E91AF3">
      <w:r>
        <w:separator/>
      </w:r>
    </w:p>
  </w:footnote>
  <w:footnote w:type="continuationSeparator" w:id="0">
    <w:p w14:paraId="7F945B7A" w14:textId="77777777" w:rsidR="00067396" w:rsidRDefault="00067396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C68A4" w14:textId="77777777" w:rsidR="00C66B5C" w:rsidRDefault="006C1B0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B94635" wp14:editId="37C723E4">
          <wp:simplePos x="0" y="0"/>
          <wp:positionH relativeFrom="column">
            <wp:posOffset>-629920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andout 3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291" cy="10694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E300E6"/>
    <w:multiLevelType w:val="hybridMultilevel"/>
    <w:tmpl w:val="15388320"/>
    <w:lvl w:ilvl="0" w:tplc="EE7801F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EC008C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16D4F"/>
    <w:rsid w:val="00067396"/>
    <w:rsid w:val="00097872"/>
    <w:rsid w:val="000D523A"/>
    <w:rsid w:val="000E5A3F"/>
    <w:rsid w:val="00123250"/>
    <w:rsid w:val="001663BE"/>
    <w:rsid w:val="001C7448"/>
    <w:rsid w:val="001D12D2"/>
    <w:rsid w:val="001D5D6E"/>
    <w:rsid w:val="00213F20"/>
    <w:rsid w:val="00260050"/>
    <w:rsid w:val="00281A44"/>
    <w:rsid w:val="002D22B6"/>
    <w:rsid w:val="003B6E58"/>
    <w:rsid w:val="003C0BE8"/>
    <w:rsid w:val="00451A58"/>
    <w:rsid w:val="005B4AA2"/>
    <w:rsid w:val="00621F62"/>
    <w:rsid w:val="00684B06"/>
    <w:rsid w:val="006C1B0A"/>
    <w:rsid w:val="00725DC8"/>
    <w:rsid w:val="00730528"/>
    <w:rsid w:val="0074557B"/>
    <w:rsid w:val="007E5A3A"/>
    <w:rsid w:val="007E790A"/>
    <w:rsid w:val="00897AB3"/>
    <w:rsid w:val="008C1825"/>
    <w:rsid w:val="008F2D4E"/>
    <w:rsid w:val="00952B31"/>
    <w:rsid w:val="00972FEC"/>
    <w:rsid w:val="00A33A48"/>
    <w:rsid w:val="00B1767D"/>
    <w:rsid w:val="00B7414F"/>
    <w:rsid w:val="00B96849"/>
    <w:rsid w:val="00BB3F71"/>
    <w:rsid w:val="00C3073A"/>
    <w:rsid w:val="00C66B5C"/>
    <w:rsid w:val="00C85FE0"/>
    <w:rsid w:val="00CB1B93"/>
    <w:rsid w:val="00D05A8D"/>
    <w:rsid w:val="00D92448"/>
    <w:rsid w:val="00DA2B1D"/>
    <w:rsid w:val="00DF074F"/>
    <w:rsid w:val="00E72443"/>
    <w:rsid w:val="00E91AF3"/>
    <w:rsid w:val="00EB0D3B"/>
    <w:rsid w:val="00EB5747"/>
    <w:rsid w:val="00ED70A1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809A9"/>
  <w15:docId w15:val="{694061F6-026B-7E4D-9026-158AA81C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12325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DC55E-7CCE-4BDA-8143-AADE5549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OSullivan, Danielle</cp:lastModifiedBy>
  <cp:revision>36</cp:revision>
  <dcterms:created xsi:type="dcterms:W3CDTF">2020-03-17T16:26:00Z</dcterms:created>
  <dcterms:modified xsi:type="dcterms:W3CDTF">2020-09-11T10:05:00Z</dcterms:modified>
</cp:coreProperties>
</file>