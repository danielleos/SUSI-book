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123D9" w14:textId="77777777" w:rsidR="0084646B" w:rsidRPr="009510EB" w:rsidRDefault="0084646B" w:rsidP="00B25E51">
      <w:pPr>
        <w:spacing w:after="320"/>
        <w:rPr>
          <w:rFonts w:cs="Arial"/>
          <w:b/>
          <w:bCs/>
          <w:u w:val="single"/>
        </w:rPr>
      </w:pPr>
      <w:r w:rsidRPr="00B25E51">
        <w:rPr>
          <w:rFonts w:cs="Arial"/>
          <w:b/>
          <w:bCs/>
          <w:color w:val="00AEEF"/>
          <w:sz w:val="28"/>
          <w:szCs w:val="28"/>
        </w:rPr>
        <w:t>Name of service</w:t>
      </w:r>
      <w:r w:rsidR="00B25E51">
        <w:rPr>
          <w:rFonts w:cs="Arial"/>
        </w:rPr>
        <w:t xml:space="preserve"> </w:t>
      </w:r>
      <w:r w:rsidR="009510EB" w:rsidRPr="00885449">
        <w:rPr>
          <w:rFonts w:cs="Arial"/>
          <w:u w:val="single"/>
        </w:rPr>
        <w:t>                                                                                                      </w:t>
      </w:r>
      <w:r w:rsidR="0083518E" w:rsidRPr="00885449">
        <w:rPr>
          <w:rFonts w:cs="Arial"/>
          <w:u w:val="single"/>
        </w:rPr>
        <w:t>                 </w:t>
      </w:r>
      <w:r w:rsidR="00B25E51">
        <w:rPr>
          <w:rFonts w:cs="Arial"/>
          <w:u w:val="single"/>
        </w:rPr>
        <w:t> </w:t>
      </w:r>
    </w:p>
    <w:p w14:paraId="27793D89" w14:textId="77777777" w:rsidR="0084646B" w:rsidRPr="00D00F68" w:rsidRDefault="0084646B" w:rsidP="00EF4A61">
      <w:pPr>
        <w:rPr>
          <w:rFonts w:cs="Arial"/>
          <w:b/>
          <w:bCs/>
        </w:rPr>
      </w:pPr>
    </w:p>
    <w:p w14:paraId="713A746D" w14:textId="77777777" w:rsidR="00F84663" w:rsidRPr="00D00F68" w:rsidRDefault="00F84663" w:rsidP="00B25E51">
      <w:pPr>
        <w:tabs>
          <w:tab w:val="left" w:pos="5103"/>
        </w:tabs>
        <w:spacing w:after="320"/>
        <w:rPr>
          <w:rFonts w:cs="Arial"/>
        </w:rPr>
      </w:pPr>
      <w:r w:rsidRPr="00D00F68">
        <w:rPr>
          <w:rFonts w:cs="Arial"/>
          <w:b/>
          <w:bCs/>
        </w:rPr>
        <w:t>Name:</w:t>
      </w:r>
      <w:r w:rsidR="0083518E" w:rsidRPr="00885449">
        <w:rPr>
          <w:rFonts w:cs="Arial"/>
        </w:rPr>
        <w:t xml:space="preserve"> </w:t>
      </w:r>
      <w:del w:id="0" w:author="Liz" w:date="2020-04-28T09:07:00Z">
        <w:r w:rsidR="0083518E" w:rsidRPr="00885449" w:rsidDel="00525F27">
          <w:rPr>
            <w:rFonts w:cs="Arial"/>
            <w:u w:val="single"/>
          </w:rPr>
          <w:delText xml:space="preserve"> </w:delText>
        </w:r>
      </w:del>
      <w:r w:rsidR="0083518E" w:rsidRPr="00885449">
        <w:rPr>
          <w:rFonts w:cs="Arial"/>
          <w:u w:val="single"/>
        </w:rPr>
        <w:t>                                                                                             </w:t>
      </w:r>
      <w:r w:rsidR="0083518E" w:rsidRPr="00885449">
        <w:rPr>
          <w:rFonts w:cs="Arial"/>
        </w:rPr>
        <w:t xml:space="preserve"> </w:t>
      </w:r>
      <w:r w:rsidRPr="00D00F68">
        <w:rPr>
          <w:rFonts w:cs="Arial"/>
          <w:b/>
          <w:bCs/>
        </w:rPr>
        <w:t>DOB</w:t>
      </w:r>
      <w:commentRangeStart w:id="1"/>
      <w:r w:rsidRPr="00D00F68">
        <w:rPr>
          <w:rFonts w:cs="Arial"/>
          <w:b/>
          <w:bCs/>
        </w:rPr>
        <w:t>:</w:t>
      </w:r>
      <w:r w:rsidR="0083518E" w:rsidRPr="00885449">
        <w:rPr>
          <w:rFonts w:cs="Arial"/>
        </w:rPr>
        <w:t xml:space="preserve"> </w:t>
      </w:r>
      <w:r w:rsidR="0083518E" w:rsidRPr="00885449">
        <w:rPr>
          <w:rFonts w:cs="Arial"/>
          <w:u w:val="single"/>
        </w:rPr>
        <w:t>                                    </w:t>
      </w:r>
      <w:r w:rsidRPr="00885449">
        <w:rPr>
          <w:rFonts w:cs="Arial"/>
        </w:rPr>
        <w:t xml:space="preserve"> </w:t>
      </w:r>
      <w:commentRangeEnd w:id="1"/>
      <w:r w:rsidR="00525F27">
        <w:rPr>
          <w:rStyle w:val="CommentReference"/>
          <w:rFonts w:ascii="Baskerville" w:hAnsi="Baskerville"/>
        </w:rPr>
        <w:commentReference w:id="1"/>
      </w:r>
    </w:p>
    <w:p w14:paraId="6A917A9F" w14:textId="77777777" w:rsidR="009510EB" w:rsidRPr="00D00F68" w:rsidRDefault="00F84663" w:rsidP="00B25E51">
      <w:pPr>
        <w:tabs>
          <w:tab w:val="left" w:pos="5103"/>
        </w:tabs>
        <w:spacing w:after="320"/>
        <w:rPr>
          <w:rFonts w:cs="Arial"/>
        </w:rPr>
      </w:pPr>
      <w:r w:rsidRPr="00D00F68">
        <w:rPr>
          <w:rFonts w:cs="Arial"/>
          <w:b/>
          <w:bCs/>
        </w:rPr>
        <w:t>Date of assessment:</w:t>
      </w:r>
      <w:r w:rsidR="009510EB" w:rsidRPr="00DC6798">
        <w:rPr>
          <w:rFonts w:cs="Arial"/>
        </w:rPr>
        <w:t xml:space="preserve"> </w:t>
      </w:r>
      <w:r w:rsidR="00640FAF" w:rsidRPr="00DC6798">
        <w:rPr>
          <w:rFonts w:cs="Arial"/>
          <w:u w:val="single"/>
        </w:rPr>
        <w:t>                               </w:t>
      </w:r>
      <w:r w:rsidR="005666D0" w:rsidRPr="00DC6798">
        <w:rPr>
          <w:rFonts w:cs="Arial"/>
        </w:rPr>
        <w:t xml:space="preserve"> </w:t>
      </w:r>
      <w:r w:rsidR="009510EB" w:rsidRPr="00D00F68">
        <w:rPr>
          <w:rFonts w:cs="Arial"/>
          <w:b/>
          <w:bCs/>
        </w:rPr>
        <w:t>Age of child at assessment:</w:t>
      </w:r>
      <w:r w:rsidR="00640FAF" w:rsidRPr="00DC6798">
        <w:rPr>
          <w:rFonts w:cs="Arial"/>
        </w:rPr>
        <w:t xml:space="preserve"> </w:t>
      </w:r>
      <w:r w:rsidR="0093446D" w:rsidRPr="00DC6798">
        <w:rPr>
          <w:rFonts w:cs="Arial"/>
          <w:u w:val="single"/>
        </w:rPr>
        <w:t>                            </w:t>
      </w:r>
      <w:r w:rsidR="005666D0" w:rsidRPr="00DC6798">
        <w:rPr>
          <w:rFonts w:cs="Arial"/>
          <w:u w:val="single"/>
        </w:rPr>
        <w:t>         </w:t>
      </w:r>
      <w:r w:rsidR="009510EB" w:rsidRPr="00D00F68">
        <w:rPr>
          <w:rFonts w:cs="Arial"/>
          <w:b/>
          <w:bCs/>
        </w:rPr>
        <w:t xml:space="preserve"> </w:t>
      </w:r>
    </w:p>
    <w:p w14:paraId="6A1A1DDF" w14:textId="77777777" w:rsidR="00F84663" w:rsidRPr="009510EB" w:rsidRDefault="00F84663" w:rsidP="00B25E51">
      <w:pPr>
        <w:tabs>
          <w:tab w:val="left" w:pos="5103"/>
        </w:tabs>
        <w:spacing w:after="320"/>
        <w:rPr>
          <w:rFonts w:cs="Arial"/>
          <w:b/>
          <w:bCs/>
        </w:rPr>
      </w:pPr>
      <w:r w:rsidRPr="00D00F68">
        <w:rPr>
          <w:rFonts w:cs="Arial"/>
          <w:b/>
        </w:rPr>
        <w:t>Location of screening:</w:t>
      </w:r>
      <w:r w:rsidRPr="00DC6798">
        <w:rPr>
          <w:rFonts w:cs="Arial"/>
        </w:rPr>
        <w:t xml:space="preserve"> </w:t>
      </w:r>
      <w:r w:rsidR="00AA25C9" w:rsidRPr="00DC6798">
        <w:rPr>
          <w:rFonts w:cs="Arial"/>
          <w:u w:val="single"/>
        </w:rPr>
        <w:t>                                                                                                      </w:t>
      </w:r>
      <w:r w:rsidR="0093446D" w:rsidRPr="00DC6798">
        <w:rPr>
          <w:rFonts w:cs="Arial"/>
          <w:u w:val="single"/>
        </w:rPr>
        <w:t>            </w:t>
      </w:r>
    </w:p>
    <w:p w14:paraId="06F8D460" w14:textId="77777777" w:rsidR="00F84663" w:rsidRPr="00895F87" w:rsidRDefault="00F84663" w:rsidP="00B25E51">
      <w:pPr>
        <w:tabs>
          <w:tab w:val="left" w:pos="5103"/>
        </w:tabs>
        <w:spacing w:after="320"/>
        <w:rPr>
          <w:rFonts w:cs="Arial"/>
          <w:u w:val="single"/>
        </w:rPr>
      </w:pPr>
      <w:r w:rsidRPr="00D00F68">
        <w:rPr>
          <w:rFonts w:cs="Arial"/>
          <w:b/>
          <w:bCs/>
        </w:rPr>
        <w:t>Informants</w:t>
      </w:r>
      <w:r w:rsidRPr="00D00F68">
        <w:rPr>
          <w:rFonts w:cs="Arial"/>
        </w:rPr>
        <w:t>:</w:t>
      </w:r>
      <w:r w:rsidR="005666D0">
        <w:rPr>
          <w:rFonts w:cs="Arial"/>
        </w:rPr>
        <w:t xml:space="preserve"> </w:t>
      </w:r>
      <w:r w:rsidR="00885449">
        <w:rPr>
          <w:rFonts w:cs="Arial"/>
          <w:u w:val="single"/>
        </w:rPr>
        <w:t>                                                </w:t>
      </w:r>
      <w:r w:rsidRPr="00D00F68">
        <w:rPr>
          <w:rFonts w:cs="Arial"/>
        </w:rPr>
        <w:t xml:space="preserve"> </w:t>
      </w:r>
      <w:r w:rsidRPr="00D00F68">
        <w:rPr>
          <w:rFonts w:cs="Arial"/>
          <w:b/>
        </w:rPr>
        <w:t>Relationship to child:</w:t>
      </w:r>
      <w:r w:rsidR="00895F87" w:rsidRPr="00895F87">
        <w:rPr>
          <w:rFonts w:cs="Arial"/>
          <w:bCs/>
        </w:rPr>
        <w:t xml:space="preserve"> </w:t>
      </w:r>
      <w:r w:rsidR="00895F87" w:rsidRPr="00895F87">
        <w:rPr>
          <w:rFonts w:cs="Arial"/>
          <w:bCs/>
          <w:u w:val="single"/>
        </w:rPr>
        <w:t>                                       </w:t>
      </w:r>
      <w:r w:rsidR="00130C59">
        <w:rPr>
          <w:rFonts w:cs="Arial"/>
          <w:bCs/>
          <w:u w:val="single"/>
        </w:rPr>
        <w:t>       </w:t>
      </w:r>
    </w:p>
    <w:p w14:paraId="12F80A9E" w14:textId="77777777" w:rsidR="00F84663" w:rsidRPr="00D00F68" w:rsidRDefault="00F84663" w:rsidP="00EF4A61">
      <w:pPr>
        <w:rPr>
          <w:rFonts w:cs="Arial"/>
        </w:rPr>
      </w:pPr>
    </w:p>
    <w:p w14:paraId="50BC1B86" w14:textId="77777777" w:rsidR="00F73420" w:rsidRPr="009175BE" w:rsidRDefault="00F73420" w:rsidP="00F73420">
      <w:pPr>
        <w:rPr>
          <w:rFonts w:cs="Arial"/>
          <w:color w:val="00AEEF"/>
          <w:sz w:val="28"/>
          <w:szCs w:val="28"/>
        </w:rPr>
      </w:pPr>
      <w:r w:rsidRPr="009175BE">
        <w:rPr>
          <w:rFonts w:cs="Arial"/>
          <w:b/>
          <w:bCs/>
          <w:color w:val="00AEEF"/>
          <w:sz w:val="28"/>
          <w:szCs w:val="28"/>
        </w:rPr>
        <w:t>General information</w:t>
      </w:r>
    </w:p>
    <w:p w14:paraId="5B78D27F" w14:textId="77777777" w:rsidR="00F73420" w:rsidRPr="00D00F68" w:rsidRDefault="00F73420" w:rsidP="00F73420">
      <w:pPr>
        <w:rPr>
          <w:rFonts w:cs="Arial"/>
        </w:rPr>
      </w:pPr>
      <w:r w:rsidRPr="00D00F68">
        <w:rPr>
          <w:rFonts w:cs="Arial"/>
        </w:rPr>
        <w:t>The children and parents complete a range of standardised and reliable measures, including the Ages &amp; Stages Questionnaire: Social–emotional (ASQ: SE), as part of this assessment. These measures contribute to the profile of the child’s developmental and social–emotional needs.</w:t>
      </w:r>
    </w:p>
    <w:p w14:paraId="453044C7" w14:textId="77777777" w:rsidR="00F73420" w:rsidRPr="00D00F68" w:rsidRDefault="00F73420" w:rsidP="00F73420">
      <w:pPr>
        <w:rPr>
          <w:rFonts w:cs="Arial"/>
        </w:rPr>
      </w:pPr>
      <w:r w:rsidRPr="00D00F68">
        <w:rPr>
          <w:rFonts w:cs="Arial"/>
        </w:rPr>
        <w:t xml:space="preserve">In thinking about the results from the questionnaires, and home visit where applicable, we have considered other factors and information available to us including the child’s health and general development, the timing of the screening, and cultural factors. </w:t>
      </w:r>
    </w:p>
    <w:p w14:paraId="67CB5CAF" w14:textId="77777777" w:rsidR="00F73420" w:rsidRDefault="00F73420" w:rsidP="001E0042">
      <w:pPr>
        <w:spacing w:after="320"/>
        <w:rPr>
          <w:rFonts w:cs="Arial"/>
        </w:rPr>
      </w:pPr>
      <w:r w:rsidRPr="00D00F68">
        <w:rPr>
          <w:rFonts w:cs="Arial"/>
        </w:rPr>
        <w:t>Any specific comments or concerns that have been shared with us by parents or carers during the assessment have also contributed to this profile of the child and any recommendations we may make.</w:t>
      </w:r>
    </w:p>
    <w:p w14:paraId="7FAF8FF8" w14:textId="77777777" w:rsidR="00F73420" w:rsidRPr="00D00F68" w:rsidRDefault="00F73420" w:rsidP="00F73420">
      <w:pPr>
        <w:rPr>
          <w:rFonts w:cs="Arial"/>
          <w:b/>
          <w:bCs/>
        </w:rPr>
      </w:pPr>
      <w:r w:rsidRPr="00D00F68">
        <w:rPr>
          <w:rFonts w:cs="Arial"/>
          <w:b/>
          <w:bCs/>
        </w:rPr>
        <w:t xml:space="preserve"> </w:t>
      </w:r>
    </w:p>
    <w:p w14:paraId="0D331A9A" w14:textId="77777777" w:rsidR="003652CA" w:rsidRDefault="00F84663" w:rsidP="00EF4A61">
      <w:pPr>
        <w:rPr>
          <w:rFonts w:cs="Arial"/>
          <w:b/>
          <w:bCs/>
          <w:color w:val="00AEEF"/>
          <w:sz w:val="28"/>
          <w:szCs w:val="28"/>
        </w:rPr>
      </w:pPr>
      <w:r w:rsidRPr="00462F17">
        <w:rPr>
          <w:rFonts w:cs="Arial"/>
          <w:b/>
          <w:bCs/>
          <w:color w:val="00AEEF"/>
          <w:sz w:val="28"/>
          <w:szCs w:val="28"/>
        </w:rPr>
        <w:t>Assessment feedback</w:t>
      </w:r>
    </w:p>
    <w:p w14:paraId="7C904302" w14:textId="77777777" w:rsidR="00070C64" w:rsidRPr="00070C64" w:rsidRDefault="00070C64" w:rsidP="00297844">
      <w:pPr>
        <w:spacing w:after="320"/>
        <w:rPr>
          <w:rFonts w:cs="Arial"/>
          <w:color w:val="000000" w:themeColor="text1"/>
          <w:sz w:val="28"/>
          <w:szCs w:val="28"/>
          <w:u w:val="single"/>
        </w:rPr>
      </w:pPr>
      <w:r w:rsidRPr="00070C64">
        <w:rPr>
          <w:rFonts w:cs="Arial"/>
          <w:color w:val="000000" w:themeColor="text1"/>
          <w:sz w:val="28"/>
          <w:szCs w:val="28"/>
          <w:u w:val="single"/>
        </w:rPr>
        <w:t>                                                                                                                                   </w:t>
      </w:r>
    </w:p>
    <w:p w14:paraId="4567A55A" w14:textId="77777777" w:rsidR="00070C64" w:rsidRPr="00070C64" w:rsidRDefault="00070C64" w:rsidP="00297844">
      <w:pPr>
        <w:spacing w:after="320"/>
        <w:rPr>
          <w:rFonts w:cs="Arial"/>
          <w:color w:val="000000" w:themeColor="text1"/>
          <w:sz w:val="28"/>
          <w:szCs w:val="28"/>
          <w:u w:val="single"/>
        </w:rPr>
      </w:pPr>
      <w:r w:rsidRPr="00070C64">
        <w:rPr>
          <w:rFonts w:cs="Arial"/>
          <w:color w:val="000000" w:themeColor="text1"/>
          <w:sz w:val="28"/>
          <w:szCs w:val="28"/>
          <w:u w:val="single"/>
        </w:rPr>
        <w:t>                                                                                                                                   </w:t>
      </w:r>
    </w:p>
    <w:p w14:paraId="343F50D4" w14:textId="77777777" w:rsidR="00070C64" w:rsidRPr="00070C64" w:rsidRDefault="00070C64" w:rsidP="00297844">
      <w:pPr>
        <w:spacing w:after="320"/>
        <w:rPr>
          <w:rFonts w:cs="Arial"/>
          <w:color w:val="000000" w:themeColor="text1"/>
          <w:sz w:val="28"/>
          <w:szCs w:val="28"/>
          <w:u w:val="single"/>
        </w:rPr>
      </w:pPr>
      <w:r w:rsidRPr="00070C64">
        <w:rPr>
          <w:rFonts w:cs="Arial"/>
          <w:color w:val="000000" w:themeColor="text1"/>
          <w:sz w:val="28"/>
          <w:szCs w:val="28"/>
          <w:u w:val="single"/>
        </w:rPr>
        <w:t>                                                                                                                                   </w:t>
      </w:r>
    </w:p>
    <w:p w14:paraId="7C0C9467" w14:textId="77777777" w:rsidR="00070C64" w:rsidRPr="00070C64" w:rsidRDefault="00070C64" w:rsidP="00297844">
      <w:pPr>
        <w:spacing w:after="320"/>
        <w:rPr>
          <w:rFonts w:cs="Arial"/>
          <w:color w:val="000000" w:themeColor="text1"/>
          <w:sz w:val="28"/>
          <w:szCs w:val="28"/>
          <w:u w:val="single"/>
        </w:rPr>
      </w:pPr>
      <w:r w:rsidRPr="00070C64">
        <w:rPr>
          <w:rFonts w:cs="Arial"/>
          <w:color w:val="000000" w:themeColor="text1"/>
          <w:sz w:val="28"/>
          <w:szCs w:val="28"/>
          <w:u w:val="single"/>
        </w:rPr>
        <w:t>                                                                                                                                   </w:t>
      </w:r>
    </w:p>
    <w:p w14:paraId="09A626E3" w14:textId="77777777" w:rsidR="00070C64" w:rsidRDefault="00070C64" w:rsidP="00297844">
      <w:pPr>
        <w:spacing w:after="320"/>
        <w:rPr>
          <w:rFonts w:cs="Arial"/>
          <w:color w:val="000000" w:themeColor="text1"/>
          <w:sz w:val="28"/>
          <w:szCs w:val="28"/>
          <w:u w:val="single"/>
        </w:rPr>
      </w:pPr>
      <w:r w:rsidRPr="00070C64">
        <w:rPr>
          <w:rFonts w:cs="Arial"/>
          <w:color w:val="000000" w:themeColor="text1"/>
          <w:sz w:val="28"/>
          <w:szCs w:val="28"/>
          <w:u w:val="single"/>
        </w:rPr>
        <w:t>                                                                                                                                   </w:t>
      </w:r>
    </w:p>
    <w:p w14:paraId="462E827E" w14:textId="77777777" w:rsidR="006A0EE6" w:rsidRDefault="002F407D" w:rsidP="00297844">
      <w:pPr>
        <w:spacing w:after="320"/>
        <w:rPr>
          <w:rFonts w:cs="Arial"/>
          <w:color w:val="000000" w:themeColor="text1"/>
          <w:sz w:val="28"/>
          <w:szCs w:val="28"/>
          <w:u w:val="single"/>
        </w:rPr>
      </w:pPr>
      <w:r w:rsidRPr="00070C64">
        <w:rPr>
          <w:rFonts w:cs="Arial"/>
          <w:color w:val="000000" w:themeColor="text1"/>
          <w:sz w:val="28"/>
          <w:szCs w:val="28"/>
          <w:u w:val="single"/>
        </w:rPr>
        <w:t>                                                                                                                                   </w:t>
      </w:r>
    </w:p>
    <w:p w14:paraId="0151062D" w14:textId="77777777" w:rsidR="006A0EE6" w:rsidRDefault="006A0EE6">
      <w:pPr>
        <w:spacing w:after="200" w:line="276" w:lineRule="auto"/>
        <w:rPr>
          <w:rFonts w:cs="Arial"/>
          <w:color w:val="000000" w:themeColor="text1"/>
          <w:sz w:val="28"/>
          <w:szCs w:val="28"/>
          <w:u w:val="single"/>
        </w:rPr>
      </w:pPr>
      <w:r>
        <w:rPr>
          <w:rFonts w:cs="Arial"/>
          <w:color w:val="000000" w:themeColor="text1"/>
          <w:sz w:val="28"/>
          <w:szCs w:val="28"/>
          <w:u w:val="single"/>
        </w:rPr>
        <w:br w:type="page"/>
      </w:r>
    </w:p>
    <w:p w14:paraId="1C669D21" w14:textId="77777777" w:rsidR="009563AB" w:rsidRDefault="009563AB" w:rsidP="009563AB">
      <w:pPr>
        <w:rPr>
          <w:rFonts w:cs="Arial"/>
          <w:b/>
          <w:bCs/>
          <w:color w:val="00AEEF"/>
          <w:sz w:val="28"/>
          <w:szCs w:val="28"/>
        </w:rPr>
      </w:pPr>
      <w:r w:rsidRPr="00462F17">
        <w:rPr>
          <w:rFonts w:cs="Arial"/>
          <w:b/>
          <w:bCs/>
          <w:color w:val="00AEEF"/>
          <w:sz w:val="28"/>
          <w:szCs w:val="28"/>
        </w:rPr>
        <w:lastRenderedPageBreak/>
        <w:t>Assessment feedback</w:t>
      </w:r>
      <w:r>
        <w:rPr>
          <w:rFonts w:cs="Arial"/>
          <w:b/>
          <w:bCs/>
          <w:color w:val="00AEEF"/>
          <w:sz w:val="28"/>
          <w:szCs w:val="28"/>
        </w:rPr>
        <w:t xml:space="preserve"> </w:t>
      </w:r>
      <w:r w:rsidRPr="009563AB">
        <w:rPr>
          <w:rFonts w:cs="Arial"/>
          <w:i/>
          <w:iCs/>
          <w:color w:val="000000" w:themeColor="text1"/>
        </w:rPr>
        <w:t>(continued)</w:t>
      </w:r>
    </w:p>
    <w:p w14:paraId="27A6B7FC" w14:textId="77777777" w:rsidR="006A0EE6" w:rsidRPr="00070C64" w:rsidRDefault="006A0EE6" w:rsidP="006A0EE6">
      <w:pPr>
        <w:spacing w:after="320"/>
        <w:rPr>
          <w:rFonts w:cs="Arial"/>
          <w:color w:val="000000" w:themeColor="text1"/>
          <w:sz w:val="28"/>
          <w:szCs w:val="28"/>
          <w:u w:val="single"/>
        </w:rPr>
      </w:pPr>
      <w:r w:rsidRPr="00070C64">
        <w:rPr>
          <w:rFonts w:cs="Arial"/>
          <w:color w:val="000000" w:themeColor="text1"/>
          <w:sz w:val="28"/>
          <w:szCs w:val="28"/>
          <w:u w:val="single"/>
        </w:rPr>
        <w:t>                                                                                                                                   </w:t>
      </w:r>
    </w:p>
    <w:p w14:paraId="41ECF7FB" w14:textId="77777777" w:rsidR="006A0EE6" w:rsidRPr="00070C64" w:rsidRDefault="006A0EE6" w:rsidP="006A0EE6">
      <w:pPr>
        <w:spacing w:after="320"/>
        <w:rPr>
          <w:rFonts w:cs="Arial"/>
          <w:color w:val="000000" w:themeColor="text1"/>
          <w:sz w:val="28"/>
          <w:szCs w:val="28"/>
          <w:u w:val="single"/>
        </w:rPr>
      </w:pPr>
      <w:r w:rsidRPr="00070C64">
        <w:rPr>
          <w:rFonts w:cs="Arial"/>
          <w:color w:val="000000" w:themeColor="text1"/>
          <w:sz w:val="28"/>
          <w:szCs w:val="28"/>
          <w:u w:val="single"/>
        </w:rPr>
        <w:t>                                                                                                                                   </w:t>
      </w:r>
    </w:p>
    <w:p w14:paraId="3AF22792" w14:textId="77777777" w:rsidR="006A0EE6" w:rsidRPr="00070C64" w:rsidRDefault="006A0EE6" w:rsidP="006A0EE6">
      <w:pPr>
        <w:spacing w:after="320"/>
        <w:rPr>
          <w:rFonts w:cs="Arial"/>
          <w:color w:val="000000" w:themeColor="text1"/>
          <w:sz w:val="28"/>
          <w:szCs w:val="28"/>
          <w:u w:val="single"/>
        </w:rPr>
      </w:pPr>
      <w:r w:rsidRPr="00070C64">
        <w:rPr>
          <w:rFonts w:cs="Arial"/>
          <w:color w:val="000000" w:themeColor="text1"/>
          <w:sz w:val="28"/>
          <w:szCs w:val="28"/>
          <w:u w:val="single"/>
        </w:rPr>
        <w:t>                                                                                                                                   </w:t>
      </w:r>
    </w:p>
    <w:p w14:paraId="76E4E3DA" w14:textId="77777777" w:rsidR="006A0EE6" w:rsidRDefault="006A0EE6" w:rsidP="006A0EE6">
      <w:pPr>
        <w:spacing w:after="320"/>
        <w:rPr>
          <w:rFonts w:cs="Arial"/>
          <w:color w:val="000000" w:themeColor="text1"/>
          <w:sz w:val="28"/>
          <w:szCs w:val="28"/>
          <w:u w:val="single"/>
        </w:rPr>
      </w:pPr>
      <w:r w:rsidRPr="00070C64">
        <w:rPr>
          <w:rFonts w:cs="Arial"/>
          <w:color w:val="000000" w:themeColor="text1"/>
          <w:sz w:val="28"/>
          <w:szCs w:val="28"/>
          <w:u w:val="single"/>
        </w:rPr>
        <w:t>                                                                                                                                   </w:t>
      </w:r>
    </w:p>
    <w:p w14:paraId="46061DE7" w14:textId="77777777" w:rsidR="00F41CC1" w:rsidRDefault="00F41CC1" w:rsidP="00F41CC1">
      <w:pPr>
        <w:spacing w:line="276" w:lineRule="auto"/>
        <w:rPr>
          <w:rFonts w:cs="Arial"/>
          <w:b/>
          <w:bCs/>
        </w:rPr>
      </w:pPr>
    </w:p>
    <w:p w14:paraId="73B5FC8F" w14:textId="77777777" w:rsidR="00301C6D" w:rsidRDefault="00F84663" w:rsidP="00301C6D">
      <w:pPr>
        <w:rPr>
          <w:rFonts w:cs="Arial"/>
          <w:b/>
          <w:bCs/>
          <w:color w:val="00AEEF"/>
          <w:sz w:val="28"/>
          <w:szCs w:val="28"/>
        </w:rPr>
      </w:pPr>
      <w:r w:rsidRPr="00301C6D">
        <w:rPr>
          <w:rFonts w:cs="Arial"/>
          <w:b/>
          <w:bCs/>
          <w:color w:val="00AEEF"/>
          <w:sz w:val="28"/>
          <w:szCs w:val="28"/>
        </w:rPr>
        <w:t>Summary and recommendations</w:t>
      </w:r>
    </w:p>
    <w:p w14:paraId="27A6EB64" w14:textId="77777777" w:rsidR="00301C6D" w:rsidRPr="00070C64" w:rsidRDefault="00301C6D" w:rsidP="00301C6D">
      <w:pPr>
        <w:spacing w:after="320"/>
        <w:rPr>
          <w:rFonts w:cs="Arial"/>
          <w:color w:val="000000" w:themeColor="text1"/>
          <w:sz w:val="28"/>
          <w:szCs w:val="28"/>
          <w:u w:val="single"/>
        </w:rPr>
      </w:pPr>
      <w:r w:rsidRPr="00070C64">
        <w:rPr>
          <w:rFonts w:cs="Arial"/>
          <w:color w:val="000000" w:themeColor="text1"/>
          <w:sz w:val="28"/>
          <w:szCs w:val="28"/>
          <w:u w:val="single"/>
        </w:rPr>
        <w:t>                                                                                                                                   </w:t>
      </w:r>
    </w:p>
    <w:p w14:paraId="49A13577" w14:textId="77777777" w:rsidR="00301C6D" w:rsidRPr="00070C64" w:rsidRDefault="00301C6D" w:rsidP="00301C6D">
      <w:pPr>
        <w:spacing w:after="320"/>
        <w:rPr>
          <w:rFonts w:cs="Arial"/>
          <w:color w:val="000000" w:themeColor="text1"/>
          <w:sz w:val="28"/>
          <w:szCs w:val="28"/>
          <w:u w:val="single"/>
        </w:rPr>
      </w:pPr>
      <w:r w:rsidRPr="00070C64">
        <w:rPr>
          <w:rFonts w:cs="Arial"/>
          <w:color w:val="000000" w:themeColor="text1"/>
          <w:sz w:val="28"/>
          <w:szCs w:val="28"/>
          <w:u w:val="single"/>
        </w:rPr>
        <w:t>                                                                                                                                   </w:t>
      </w:r>
    </w:p>
    <w:p w14:paraId="488D03C7" w14:textId="77777777" w:rsidR="00301C6D" w:rsidRPr="00070C64" w:rsidRDefault="00301C6D" w:rsidP="00301C6D">
      <w:pPr>
        <w:spacing w:after="320"/>
        <w:rPr>
          <w:rFonts w:cs="Arial"/>
          <w:color w:val="000000" w:themeColor="text1"/>
          <w:sz w:val="28"/>
          <w:szCs w:val="28"/>
          <w:u w:val="single"/>
        </w:rPr>
      </w:pPr>
      <w:r w:rsidRPr="00070C64">
        <w:rPr>
          <w:rFonts w:cs="Arial"/>
          <w:color w:val="000000" w:themeColor="text1"/>
          <w:sz w:val="28"/>
          <w:szCs w:val="28"/>
          <w:u w:val="single"/>
        </w:rPr>
        <w:t>                                                                                                                                   </w:t>
      </w:r>
    </w:p>
    <w:p w14:paraId="64D6B232" w14:textId="77777777" w:rsidR="00301C6D" w:rsidRPr="00070C64" w:rsidRDefault="00301C6D" w:rsidP="00301C6D">
      <w:pPr>
        <w:spacing w:after="320"/>
        <w:rPr>
          <w:rFonts w:cs="Arial"/>
          <w:color w:val="000000" w:themeColor="text1"/>
          <w:sz w:val="28"/>
          <w:szCs w:val="28"/>
          <w:u w:val="single"/>
        </w:rPr>
      </w:pPr>
      <w:r w:rsidRPr="00070C64">
        <w:rPr>
          <w:rFonts w:cs="Arial"/>
          <w:color w:val="000000" w:themeColor="text1"/>
          <w:sz w:val="28"/>
          <w:szCs w:val="28"/>
          <w:u w:val="single"/>
        </w:rPr>
        <w:t>                                                                                                                                   </w:t>
      </w:r>
    </w:p>
    <w:p w14:paraId="1B7F1E41" w14:textId="77777777" w:rsidR="00301C6D" w:rsidRDefault="00301C6D" w:rsidP="00301C6D">
      <w:pPr>
        <w:spacing w:after="320"/>
        <w:rPr>
          <w:rFonts w:cs="Arial"/>
          <w:color w:val="000000" w:themeColor="text1"/>
          <w:sz w:val="28"/>
          <w:szCs w:val="28"/>
          <w:u w:val="single"/>
        </w:rPr>
      </w:pPr>
      <w:r w:rsidRPr="00070C64">
        <w:rPr>
          <w:rFonts w:cs="Arial"/>
          <w:color w:val="000000" w:themeColor="text1"/>
          <w:sz w:val="28"/>
          <w:szCs w:val="28"/>
          <w:u w:val="single"/>
        </w:rPr>
        <w:t>                                                                                                                                   </w:t>
      </w:r>
    </w:p>
    <w:p w14:paraId="76B86147" w14:textId="77777777" w:rsidR="006A0EE6" w:rsidRPr="00070C64" w:rsidRDefault="006A0EE6" w:rsidP="006A0EE6">
      <w:pPr>
        <w:spacing w:after="320"/>
        <w:rPr>
          <w:rFonts w:cs="Arial"/>
          <w:color w:val="000000" w:themeColor="text1"/>
          <w:sz w:val="28"/>
          <w:szCs w:val="28"/>
          <w:u w:val="single"/>
        </w:rPr>
      </w:pPr>
      <w:r w:rsidRPr="00070C64">
        <w:rPr>
          <w:rFonts w:cs="Arial"/>
          <w:color w:val="000000" w:themeColor="text1"/>
          <w:sz w:val="28"/>
          <w:szCs w:val="28"/>
          <w:u w:val="single"/>
        </w:rPr>
        <w:t>                                                                                                                                   </w:t>
      </w:r>
    </w:p>
    <w:p w14:paraId="1A78CD71" w14:textId="77777777" w:rsidR="006A0EE6" w:rsidRPr="00070C64" w:rsidRDefault="006A0EE6" w:rsidP="006A0EE6">
      <w:pPr>
        <w:spacing w:after="320"/>
        <w:rPr>
          <w:rFonts w:cs="Arial"/>
          <w:color w:val="000000" w:themeColor="text1"/>
          <w:sz w:val="28"/>
          <w:szCs w:val="28"/>
          <w:u w:val="single"/>
        </w:rPr>
      </w:pPr>
      <w:r w:rsidRPr="00070C64">
        <w:rPr>
          <w:rFonts w:cs="Arial"/>
          <w:color w:val="000000" w:themeColor="text1"/>
          <w:sz w:val="28"/>
          <w:szCs w:val="28"/>
          <w:u w:val="single"/>
        </w:rPr>
        <w:t>                                                                                                                                   </w:t>
      </w:r>
    </w:p>
    <w:p w14:paraId="276E2A37" w14:textId="77777777" w:rsidR="006A0EE6" w:rsidRPr="00070C64" w:rsidRDefault="006A0EE6" w:rsidP="006A0EE6">
      <w:pPr>
        <w:spacing w:after="320"/>
        <w:rPr>
          <w:rFonts w:cs="Arial"/>
          <w:color w:val="000000" w:themeColor="text1"/>
          <w:sz w:val="28"/>
          <w:szCs w:val="28"/>
          <w:u w:val="single"/>
        </w:rPr>
      </w:pPr>
      <w:r w:rsidRPr="00070C64">
        <w:rPr>
          <w:rFonts w:cs="Arial"/>
          <w:color w:val="000000" w:themeColor="text1"/>
          <w:sz w:val="28"/>
          <w:szCs w:val="28"/>
          <w:u w:val="single"/>
        </w:rPr>
        <w:t>                                                                                                                                   </w:t>
      </w:r>
    </w:p>
    <w:p w14:paraId="4856425E" w14:textId="77777777" w:rsidR="006A0EE6" w:rsidRDefault="006A0EE6" w:rsidP="006A0EE6">
      <w:pPr>
        <w:spacing w:after="320"/>
        <w:rPr>
          <w:rFonts w:cs="Arial"/>
          <w:color w:val="000000" w:themeColor="text1"/>
          <w:sz w:val="28"/>
          <w:szCs w:val="28"/>
          <w:u w:val="single"/>
        </w:rPr>
      </w:pPr>
      <w:r w:rsidRPr="00070C64">
        <w:rPr>
          <w:rFonts w:cs="Arial"/>
          <w:color w:val="000000" w:themeColor="text1"/>
          <w:sz w:val="28"/>
          <w:szCs w:val="28"/>
          <w:u w:val="single"/>
        </w:rPr>
        <w:t>                                                                                                                                   </w:t>
      </w:r>
    </w:p>
    <w:p w14:paraId="303CE771" w14:textId="77777777" w:rsidR="006A0EE6" w:rsidRPr="00070C64" w:rsidRDefault="006A0EE6" w:rsidP="00301C6D">
      <w:pPr>
        <w:spacing w:after="320"/>
        <w:rPr>
          <w:rFonts w:cs="Arial"/>
          <w:color w:val="000000" w:themeColor="text1"/>
          <w:sz w:val="28"/>
          <w:szCs w:val="28"/>
          <w:u w:val="single"/>
        </w:rPr>
      </w:pPr>
      <w:r w:rsidRPr="00070C64">
        <w:rPr>
          <w:rFonts w:cs="Arial"/>
          <w:color w:val="000000" w:themeColor="text1"/>
          <w:sz w:val="28"/>
          <w:szCs w:val="28"/>
          <w:u w:val="single"/>
        </w:rPr>
        <w:t>                                                                                                                                   </w:t>
      </w:r>
    </w:p>
    <w:p w14:paraId="2B87A4FB" w14:textId="77777777" w:rsidR="00F84663" w:rsidRPr="00D00F68" w:rsidRDefault="00F84663" w:rsidP="00EF4A61">
      <w:pPr>
        <w:rPr>
          <w:rFonts w:cs="Arial"/>
        </w:rPr>
      </w:pPr>
    </w:p>
    <w:p w14:paraId="0DD0FD3D" w14:textId="77777777" w:rsidR="000C54A6" w:rsidRDefault="000C54A6" w:rsidP="00EF4A61">
      <w:pPr>
        <w:rPr>
          <w:rFonts w:cs="Arial"/>
          <w:b/>
          <w:bCs/>
        </w:rPr>
      </w:pPr>
    </w:p>
    <w:p w14:paraId="258FCEA6" w14:textId="74D30E05" w:rsidR="00740711" w:rsidRPr="00D00F68" w:rsidRDefault="00F84663" w:rsidP="00EF4A61">
      <w:pPr>
        <w:rPr>
          <w:rFonts w:cs="Arial"/>
        </w:rPr>
      </w:pPr>
      <w:r w:rsidRPr="00D00F68">
        <w:rPr>
          <w:rFonts w:cs="Arial"/>
          <w:b/>
          <w:bCs/>
        </w:rPr>
        <w:t>Signed by</w:t>
      </w:r>
      <w:r w:rsidRPr="00D00F68">
        <w:rPr>
          <w:rFonts w:cs="Arial"/>
        </w:rPr>
        <w:t>: [</w:t>
      </w:r>
      <w:r w:rsidR="008C0159">
        <w:rPr>
          <w:rFonts w:cs="Arial"/>
        </w:rPr>
        <w:t>T</w:t>
      </w:r>
      <w:r w:rsidRPr="00D00F68">
        <w:rPr>
          <w:rFonts w:cs="Arial"/>
        </w:rPr>
        <w:t>herapist's signature]</w:t>
      </w:r>
      <w:r w:rsidR="000C54A6">
        <w:rPr>
          <w:rFonts w:cs="Arial"/>
          <w:u w:val="single"/>
        </w:rPr>
        <w:t>                                                                                                   </w:t>
      </w:r>
      <w:r w:rsidR="00301C6D" w:rsidRPr="00D00F68">
        <w:rPr>
          <w:rFonts w:cs="Arial"/>
        </w:rPr>
        <w:t xml:space="preserve"> </w:t>
      </w:r>
    </w:p>
    <w:sectPr w:rsidR="00740711" w:rsidRPr="00D00F68" w:rsidSect="0075168C">
      <w:headerReference w:type="default" r:id="rId9"/>
      <w:pgSz w:w="11906" w:h="16838"/>
      <w:pgMar w:top="2835" w:right="822" w:bottom="822" w:left="822"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iz" w:date="2020-04-28T09:07:00Z" w:initials="L">
    <w:p w14:paraId="18F786B5" w14:textId="77777777" w:rsidR="00525F27" w:rsidRDefault="00525F27">
      <w:pPr>
        <w:pStyle w:val="CommentText"/>
      </w:pPr>
      <w:r>
        <w:rPr>
          <w:rStyle w:val="CommentReference"/>
        </w:rPr>
        <w:annotationRef/>
      </w:r>
      <w:r>
        <w:t>Extend line slightly.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F786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F786B5" w16cid:durableId="2305F9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EC7D9" w14:textId="77777777" w:rsidR="00B00E13" w:rsidRDefault="00B00E13" w:rsidP="0084646B">
      <w:pPr>
        <w:spacing w:after="0" w:line="240" w:lineRule="auto"/>
      </w:pPr>
      <w:r>
        <w:separator/>
      </w:r>
    </w:p>
  </w:endnote>
  <w:endnote w:type="continuationSeparator" w:id="0">
    <w:p w14:paraId="3AA6767D" w14:textId="77777777" w:rsidR="00B00E13" w:rsidRDefault="00B00E13" w:rsidP="0084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altName w:val="Times New Roman"/>
    <w:panose1 w:val="02020502070401020303"/>
    <w:charset w:val="00"/>
    <w:family w:val="roman"/>
    <w:pitch w:val="variable"/>
    <w:sig w:usb0="80000067" w:usb1="02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F1FC2" w14:textId="77777777" w:rsidR="00B00E13" w:rsidRDefault="00B00E13" w:rsidP="0084646B">
      <w:pPr>
        <w:spacing w:after="0" w:line="240" w:lineRule="auto"/>
      </w:pPr>
      <w:r>
        <w:separator/>
      </w:r>
    </w:p>
  </w:footnote>
  <w:footnote w:type="continuationSeparator" w:id="0">
    <w:p w14:paraId="4CEA4B60" w14:textId="77777777" w:rsidR="00B00E13" w:rsidRDefault="00B00E13" w:rsidP="0084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2672A" w14:textId="77777777" w:rsidR="0084646B" w:rsidRDefault="0084646B">
    <w:pPr>
      <w:pStyle w:val="Header"/>
    </w:pPr>
    <w:r>
      <w:rPr>
        <w:noProof/>
        <w:lang w:eastAsia="en-GB"/>
      </w:rPr>
      <w:drawing>
        <wp:anchor distT="0" distB="0" distL="114300" distR="114300" simplePos="0" relativeHeight="251658240" behindDoc="1" locked="0" layoutInCell="1" allowOverlap="1" wp14:anchorId="03F3795F" wp14:editId="16FE5E00">
          <wp:simplePos x="0" y="0"/>
          <wp:positionH relativeFrom="column">
            <wp:posOffset>-521970</wp:posOffset>
          </wp:positionH>
          <wp:positionV relativeFrom="paragraph">
            <wp:posOffset>-450215</wp:posOffset>
          </wp:positionV>
          <wp:extent cx="7550150" cy="1068483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ssment background.pdf"/>
                  <pic:cNvPicPr/>
                </pic:nvPicPr>
                <pic:blipFill>
                  <a:blip r:embed="rId1">
                    <a:extLst>
                      <a:ext uri="{28A0092B-C50C-407E-A947-70E740481C1C}">
                        <a14:useLocalDpi xmlns:a14="http://schemas.microsoft.com/office/drawing/2010/main" val="0"/>
                      </a:ext>
                    </a:extLst>
                  </a:blip>
                  <a:stretch>
                    <a:fillRect/>
                  </a:stretch>
                </pic:blipFill>
                <pic:spPr>
                  <a:xfrm>
                    <a:off x="0" y="0"/>
                    <a:ext cx="7550150" cy="1068483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4663"/>
    <w:rsid w:val="00070C64"/>
    <w:rsid w:val="000C54A6"/>
    <w:rsid w:val="000C61F0"/>
    <w:rsid w:val="000F263C"/>
    <w:rsid w:val="00130C59"/>
    <w:rsid w:val="001E0042"/>
    <w:rsid w:val="001E4E4B"/>
    <w:rsid w:val="0027333E"/>
    <w:rsid w:val="00297844"/>
    <w:rsid w:val="002F407D"/>
    <w:rsid w:val="00301C6D"/>
    <w:rsid w:val="003652CA"/>
    <w:rsid w:val="003D0A3B"/>
    <w:rsid w:val="004220D8"/>
    <w:rsid w:val="00462F17"/>
    <w:rsid w:val="00497713"/>
    <w:rsid w:val="005237EC"/>
    <w:rsid w:val="00525F27"/>
    <w:rsid w:val="00536ECF"/>
    <w:rsid w:val="005666D0"/>
    <w:rsid w:val="00640FAF"/>
    <w:rsid w:val="006A0EE6"/>
    <w:rsid w:val="006B2186"/>
    <w:rsid w:val="00740711"/>
    <w:rsid w:val="0075168C"/>
    <w:rsid w:val="0078220C"/>
    <w:rsid w:val="00821E08"/>
    <w:rsid w:val="0083518E"/>
    <w:rsid w:val="0084646B"/>
    <w:rsid w:val="00885449"/>
    <w:rsid w:val="00895F87"/>
    <w:rsid w:val="00896BB0"/>
    <w:rsid w:val="008C0159"/>
    <w:rsid w:val="009175BE"/>
    <w:rsid w:val="00924FD9"/>
    <w:rsid w:val="0093446D"/>
    <w:rsid w:val="009510EB"/>
    <w:rsid w:val="009563AB"/>
    <w:rsid w:val="00AA25C9"/>
    <w:rsid w:val="00AE273D"/>
    <w:rsid w:val="00B00E13"/>
    <w:rsid w:val="00B07C75"/>
    <w:rsid w:val="00B25E51"/>
    <w:rsid w:val="00B77264"/>
    <w:rsid w:val="00D00F68"/>
    <w:rsid w:val="00DC6798"/>
    <w:rsid w:val="00EF4A61"/>
    <w:rsid w:val="00F3057D"/>
    <w:rsid w:val="00F41CC1"/>
    <w:rsid w:val="00F50255"/>
    <w:rsid w:val="00F73420"/>
    <w:rsid w:val="00F8338A"/>
    <w:rsid w:val="00F84663"/>
    <w:rsid w:val="00FE6E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FED5"/>
  <w15:docId w15:val="{123388BD-AA6B-0041-93C1-3ED0C6B8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663"/>
    <w:pPr>
      <w:spacing w:after="160" w:line="259" w:lineRule="auto"/>
    </w:pPr>
    <w:rPr>
      <w:rFonts w:ascii="Arial" w:eastAsia="Calibri"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F84663"/>
    <w:rPr>
      <w:sz w:val="16"/>
      <w:szCs w:val="16"/>
    </w:rPr>
  </w:style>
  <w:style w:type="paragraph" w:styleId="CommentText">
    <w:name w:val="annotation text"/>
    <w:basedOn w:val="Normal"/>
    <w:link w:val="CommentTextChar"/>
    <w:uiPriority w:val="99"/>
    <w:unhideWhenUsed/>
    <w:rsid w:val="00F84663"/>
    <w:pPr>
      <w:spacing w:after="200" w:line="240" w:lineRule="auto"/>
    </w:pPr>
    <w:rPr>
      <w:rFonts w:ascii="Baskerville" w:hAnsi="Baskerville"/>
      <w:sz w:val="20"/>
      <w:szCs w:val="20"/>
    </w:rPr>
  </w:style>
  <w:style w:type="character" w:customStyle="1" w:styleId="CommentTextChar">
    <w:name w:val="Comment Text Char"/>
    <w:basedOn w:val="DefaultParagraphFont"/>
    <w:link w:val="CommentText"/>
    <w:uiPriority w:val="99"/>
    <w:rsid w:val="00F84663"/>
    <w:rPr>
      <w:rFonts w:ascii="Baskerville" w:eastAsia="Calibri" w:hAnsi="Baskerville" w:cs="Times New Roman"/>
      <w:sz w:val="20"/>
      <w:szCs w:val="20"/>
    </w:rPr>
  </w:style>
  <w:style w:type="character" w:styleId="Strong">
    <w:name w:val="Strong"/>
    <w:basedOn w:val="DefaultParagraphFont"/>
    <w:uiPriority w:val="22"/>
    <w:qFormat/>
    <w:rsid w:val="00F84663"/>
    <w:rPr>
      <w:b/>
      <w:bCs/>
    </w:rPr>
  </w:style>
  <w:style w:type="paragraph" w:styleId="Quote">
    <w:name w:val="Quote"/>
    <w:basedOn w:val="Normal"/>
    <w:next w:val="Normal"/>
    <w:link w:val="QuoteChar"/>
    <w:uiPriority w:val="29"/>
    <w:qFormat/>
    <w:rsid w:val="00F84663"/>
    <w:pPr>
      <w:spacing w:before="200"/>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F84663"/>
    <w:rPr>
      <w:i/>
      <w:iCs/>
      <w:color w:val="404040" w:themeColor="text1" w:themeTint="BF"/>
    </w:rPr>
  </w:style>
  <w:style w:type="paragraph" w:styleId="BalloonText">
    <w:name w:val="Balloon Text"/>
    <w:basedOn w:val="Normal"/>
    <w:link w:val="BalloonTextChar"/>
    <w:uiPriority w:val="99"/>
    <w:semiHidden/>
    <w:unhideWhenUsed/>
    <w:rsid w:val="00F8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663"/>
    <w:rPr>
      <w:rFonts w:ascii="Tahoma" w:eastAsia="Calibri" w:hAnsi="Tahoma" w:cs="Tahoma"/>
      <w:sz w:val="16"/>
      <w:szCs w:val="16"/>
    </w:rPr>
  </w:style>
  <w:style w:type="paragraph" w:styleId="CommentSubject">
    <w:name w:val="annotation subject"/>
    <w:basedOn w:val="CommentText"/>
    <w:next w:val="CommentText"/>
    <w:link w:val="CommentSubjectChar"/>
    <w:uiPriority w:val="99"/>
    <w:semiHidden/>
    <w:unhideWhenUsed/>
    <w:rsid w:val="00F84663"/>
    <w:pPr>
      <w:spacing w:after="160"/>
    </w:pPr>
    <w:rPr>
      <w:rFonts w:ascii="Arial" w:hAnsi="Arial"/>
      <w:b/>
      <w:bCs/>
    </w:rPr>
  </w:style>
  <w:style w:type="character" w:customStyle="1" w:styleId="CommentSubjectChar">
    <w:name w:val="Comment Subject Char"/>
    <w:basedOn w:val="CommentTextChar"/>
    <w:link w:val="CommentSubject"/>
    <w:uiPriority w:val="99"/>
    <w:semiHidden/>
    <w:rsid w:val="00F84663"/>
    <w:rPr>
      <w:rFonts w:ascii="Arial" w:eastAsia="Calibri" w:hAnsi="Arial" w:cs="Times New Roman"/>
      <w:b/>
      <w:bCs/>
      <w:sz w:val="20"/>
      <w:szCs w:val="20"/>
    </w:rPr>
  </w:style>
  <w:style w:type="paragraph" w:styleId="Header">
    <w:name w:val="header"/>
    <w:basedOn w:val="Normal"/>
    <w:link w:val="HeaderChar"/>
    <w:uiPriority w:val="99"/>
    <w:unhideWhenUsed/>
    <w:rsid w:val="00846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46B"/>
    <w:rPr>
      <w:rFonts w:ascii="Arial" w:eastAsia="Calibri" w:hAnsi="Arial" w:cs="Times New Roman"/>
      <w:sz w:val="24"/>
      <w:szCs w:val="24"/>
    </w:rPr>
  </w:style>
  <w:style w:type="paragraph" w:styleId="Footer">
    <w:name w:val="footer"/>
    <w:basedOn w:val="Normal"/>
    <w:link w:val="FooterChar"/>
    <w:uiPriority w:val="99"/>
    <w:unhideWhenUsed/>
    <w:rsid w:val="00846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46B"/>
    <w:rPr>
      <w:rFonts w:ascii="Arial" w:eastAsia="Calibri"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OSullivan, Danielle</cp:lastModifiedBy>
  <cp:revision>46</cp:revision>
  <dcterms:created xsi:type="dcterms:W3CDTF">2020-03-31T13:11:00Z</dcterms:created>
  <dcterms:modified xsi:type="dcterms:W3CDTF">2020-09-11T12:28:00Z</dcterms:modified>
</cp:coreProperties>
</file>