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13" w:rsidRPr="00E0207B" w:rsidRDefault="004D3C13" w:rsidP="004D3C13">
      <w:pPr>
        <w:rPr>
          <w:rFonts w:ascii="Arial" w:hAnsi="Arial" w:cs="Arial"/>
          <w:color w:val="555555"/>
          <w:sz w:val="24"/>
          <w:szCs w:val="24"/>
        </w:rPr>
      </w:pPr>
      <w:r w:rsidRPr="00E0207B">
        <w:rPr>
          <w:rFonts w:ascii="Arial" w:hAnsi="Arial" w:cs="Arial"/>
          <w:color w:val="555555"/>
          <w:sz w:val="24"/>
          <w:szCs w:val="24"/>
        </w:rPr>
        <w:t xml:space="preserve">Use these faces for each of the homework sheets where you have to record how your </w:t>
      </w:r>
      <w:del w:id="0" w:author="Liz" w:date="2020-04-28T09:34:00Z">
        <w:r w:rsidRPr="00E0207B" w:rsidDel="007476C1">
          <w:rPr>
            <w:rFonts w:ascii="Arial" w:hAnsi="Arial" w:cs="Arial"/>
            <w:color w:val="555555"/>
            <w:sz w:val="24"/>
            <w:szCs w:val="24"/>
          </w:rPr>
          <w:delText xml:space="preserve">child </w:delText>
        </w:r>
      </w:del>
      <w:ins w:id="1" w:author="Liz" w:date="2020-04-28T09:34:00Z">
        <w:r w:rsidR="007476C1">
          <w:rPr>
            <w:rFonts w:ascii="Arial" w:hAnsi="Arial" w:cs="Arial"/>
            <w:color w:val="555555"/>
            <w:sz w:val="24"/>
            <w:szCs w:val="24"/>
          </w:rPr>
          <w:t>baby</w:t>
        </w:r>
        <w:r w:rsidR="007476C1" w:rsidRPr="00E0207B">
          <w:rPr>
            <w:rFonts w:ascii="Arial" w:hAnsi="Arial" w:cs="Arial"/>
            <w:color w:val="555555"/>
            <w:sz w:val="24"/>
            <w:szCs w:val="24"/>
          </w:rPr>
          <w:t xml:space="preserve"> </w:t>
        </w:r>
      </w:ins>
      <w:r w:rsidRPr="00E0207B">
        <w:rPr>
          <w:rFonts w:ascii="Arial" w:hAnsi="Arial" w:cs="Arial"/>
          <w:color w:val="555555"/>
          <w:sz w:val="24"/>
          <w:szCs w:val="24"/>
        </w:rPr>
        <w:t>was feeling at a particular moment.</w:t>
      </w:r>
    </w:p>
    <w:p w:rsidR="00945D36" w:rsidRDefault="004D3C13" w:rsidP="004D3C13">
      <w:pPr>
        <w:rPr>
          <w:rFonts w:ascii="Arial" w:hAnsi="Arial" w:cs="Arial"/>
          <w:color w:val="555555"/>
          <w:sz w:val="24"/>
          <w:szCs w:val="24"/>
        </w:rPr>
      </w:pPr>
      <w:r w:rsidRPr="00E0207B">
        <w:rPr>
          <w:rFonts w:ascii="Arial" w:hAnsi="Arial" w:cs="Arial"/>
          <w:i/>
          <w:iCs/>
          <w:color w:val="555555"/>
          <w:sz w:val="24"/>
          <w:szCs w:val="24"/>
        </w:rPr>
        <w:t xml:space="preserve">How did your </w:t>
      </w:r>
      <w:del w:id="2" w:author="Liz" w:date="2020-04-28T09:35:00Z">
        <w:r w:rsidRPr="00E0207B" w:rsidDel="00F01521">
          <w:rPr>
            <w:rFonts w:ascii="Arial" w:hAnsi="Arial" w:cs="Arial"/>
            <w:i/>
            <w:iCs/>
            <w:color w:val="555555"/>
            <w:sz w:val="24"/>
            <w:szCs w:val="24"/>
          </w:rPr>
          <w:delText xml:space="preserve">child </w:delText>
        </w:r>
      </w:del>
      <w:ins w:id="3" w:author="Liz" w:date="2020-04-28T09:35:00Z">
        <w:r w:rsidR="00F01521">
          <w:rPr>
            <w:rFonts w:ascii="Arial" w:hAnsi="Arial" w:cs="Arial"/>
            <w:i/>
            <w:iCs/>
            <w:color w:val="555555"/>
            <w:sz w:val="24"/>
            <w:szCs w:val="24"/>
          </w:rPr>
          <w:t>baby</w:t>
        </w:r>
        <w:r w:rsidR="00F01521" w:rsidRPr="00E0207B">
          <w:rPr>
            <w:rFonts w:ascii="Arial" w:hAnsi="Arial" w:cs="Arial"/>
            <w:i/>
            <w:iCs/>
            <w:color w:val="555555"/>
            <w:sz w:val="24"/>
            <w:szCs w:val="24"/>
          </w:rPr>
          <w:t xml:space="preserve"> </w:t>
        </w:r>
      </w:ins>
      <w:r w:rsidRPr="00E0207B">
        <w:rPr>
          <w:rFonts w:ascii="Arial" w:hAnsi="Arial" w:cs="Arial"/>
          <w:i/>
          <w:iCs/>
          <w:color w:val="555555"/>
          <w:sz w:val="24"/>
          <w:szCs w:val="24"/>
        </w:rPr>
        <w:t>feel?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     </w:t>
      </w:r>
      <w:r w:rsidRPr="00E0207B">
        <w:rPr>
          <w:rFonts w:ascii="Arial" w:hAnsi="Arial" w:cs="Arial"/>
          <w:b/>
          <w:bCs/>
          <w:color w:val="555555"/>
          <w:sz w:val="24"/>
          <w:szCs w:val="24"/>
        </w:rPr>
        <w:t>1–5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happy to very sad      </w:t>
      </w:r>
      <w:r w:rsidRPr="00E0207B">
        <w:rPr>
          <w:rFonts w:ascii="Arial" w:hAnsi="Arial" w:cs="Arial"/>
          <w:b/>
          <w:bCs/>
          <w:color w:val="555555"/>
          <w:sz w:val="24"/>
          <w:szCs w:val="24"/>
        </w:rPr>
        <w:t>6–10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calm to angry</w:t>
      </w:r>
    </w:p>
    <w:p w:rsidR="00227F84" w:rsidRPr="005F18CF" w:rsidRDefault="00227F84" w:rsidP="004D3C13">
      <w:pPr>
        <w:rPr>
          <w:rFonts w:ascii="Arial" w:hAnsi="Arial" w:cs="Arial"/>
          <w:color w:val="555555"/>
          <w:sz w:val="24"/>
          <w:szCs w:val="24"/>
        </w:rPr>
      </w:pPr>
      <w:r w:rsidRPr="00227F84">
        <w:rPr>
          <w:rFonts w:ascii="Arial" w:hAnsi="Arial" w:cs="Arial"/>
          <w:noProof/>
          <w:color w:val="555555"/>
          <w:sz w:val="24"/>
          <w:szCs w:val="24"/>
        </w:rPr>
        <w:drawing>
          <wp:inline distT="0" distB="0" distL="0" distR="0">
            <wp:extent cx="6248400" cy="694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227F84" w:rsidRPr="005F18CF" w:rsidSect="005522B2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B54" w:rsidRDefault="00E02B54" w:rsidP="00130041">
      <w:pPr>
        <w:spacing w:after="0" w:line="240" w:lineRule="auto"/>
      </w:pPr>
      <w:r>
        <w:separator/>
      </w:r>
    </w:p>
  </w:endnote>
  <w:endnote w:type="continuationSeparator" w:id="0">
    <w:p w:rsidR="00E02B54" w:rsidRDefault="00E02B54" w:rsidP="0013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B54" w:rsidRDefault="00E02B54" w:rsidP="00130041">
      <w:pPr>
        <w:spacing w:after="0" w:line="240" w:lineRule="auto"/>
      </w:pPr>
      <w:r>
        <w:separator/>
      </w:r>
    </w:p>
  </w:footnote>
  <w:footnote w:type="continuationSeparator" w:id="0">
    <w:p w:rsidR="00E02B54" w:rsidRDefault="00E02B54" w:rsidP="0013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041" w:rsidRDefault="001300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-515621</wp:posOffset>
          </wp:positionH>
          <wp:positionV relativeFrom="paragraph">
            <wp:posOffset>-462915</wp:posOffset>
          </wp:positionV>
          <wp:extent cx="7560691" cy="1069975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mework faces_Bab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578" cy="10723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452C0"/>
    <w:rsid w:val="0006762E"/>
    <w:rsid w:val="00115056"/>
    <w:rsid w:val="00130041"/>
    <w:rsid w:val="001747A4"/>
    <w:rsid w:val="0019486A"/>
    <w:rsid w:val="001F37F9"/>
    <w:rsid w:val="0022106C"/>
    <w:rsid w:val="00227F84"/>
    <w:rsid w:val="00267127"/>
    <w:rsid w:val="002A3C87"/>
    <w:rsid w:val="002C5FA3"/>
    <w:rsid w:val="003759E5"/>
    <w:rsid w:val="00442662"/>
    <w:rsid w:val="00457606"/>
    <w:rsid w:val="00472849"/>
    <w:rsid w:val="004B2975"/>
    <w:rsid w:val="004D3C13"/>
    <w:rsid w:val="004F377D"/>
    <w:rsid w:val="005219DA"/>
    <w:rsid w:val="005522B2"/>
    <w:rsid w:val="005A28CD"/>
    <w:rsid w:val="005F18CF"/>
    <w:rsid w:val="00644726"/>
    <w:rsid w:val="00666319"/>
    <w:rsid w:val="006D284D"/>
    <w:rsid w:val="007476C1"/>
    <w:rsid w:val="007534C7"/>
    <w:rsid w:val="007E6A03"/>
    <w:rsid w:val="00831C05"/>
    <w:rsid w:val="00866D28"/>
    <w:rsid w:val="00874251"/>
    <w:rsid w:val="0088321E"/>
    <w:rsid w:val="008D3FCE"/>
    <w:rsid w:val="008D6B22"/>
    <w:rsid w:val="008E6775"/>
    <w:rsid w:val="00934A0D"/>
    <w:rsid w:val="00945D36"/>
    <w:rsid w:val="0098215C"/>
    <w:rsid w:val="009A2BF3"/>
    <w:rsid w:val="00A50329"/>
    <w:rsid w:val="00A718F3"/>
    <w:rsid w:val="00B30591"/>
    <w:rsid w:val="00C74E29"/>
    <w:rsid w:val="00C804AF"/>
    <w:rsid w:val="00CE5D35"/>
    <w:rsid w:val="00D159EE"/>
    <w:rsid w:val="00D62797"/>
    <w:rsid w:val="00D82A04"/>
    <w:rsid w:val="00E02B54"/>
    <w:rsid w:val="00E139C4"/>
    <w:rsid w:val="00E13C23"/>
    <w:rsid w:val="00E66A74"/>
    <w:rsid w:val="00E77873"/>
    <w:rsid w:val="00F01521"/>
    <w:rsid w:val="00F452C0"/>
    <w:rsid w:val="00F85201"/>
    <w:rsid w:val="00FC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5D36"/>
    <w:rPr>
      <w:rFonts w:ascii="Arial" w:eastAsia="Calibri" w:hAnsi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15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9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9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0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04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78537-9F46-46EF-952C-4A992EBC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Liz</cp:lastModifiedBy>
  <cp:revision>26</cp:revision>
  <cp:lastPrinted>2014-09-19T08:22:00Z</cp:lastPrinted>
  <dcterms:created xsi:type="dcterms:W3CDTF">2014-11-11T16:18:00Z</dcterms:created>
  <dcterms:modified xsi:type="dcterms:W3CDTF">2020-04-28T08:35:00Z</dcterms:modified>
</cp:coreProperties>
</file>