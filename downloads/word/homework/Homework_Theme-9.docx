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F7E" w:rsidRDefault="00A5594A" w:rsidP="00AF5C11">
      <w:pPr>
        <w:spacing w:after="160"/>
        <w:rPr>
          <w:rFonts w:ascii="Arial" w:hAnsi="Arial" w:cs="Arial"/>
          <w:b/>
          <w:bCs/>
          <w:color w:val="00AEEF"/>
          <w:sz w:val="24"/>
          <w:szCs w:val="24"/>
        </w:rPr>
      </w:pPr>
      <w:bookmarkStart w:id="0" w:name="_GoBack"/>
      <w:r w:rsidRPr="00D424A2">
        <w:rPr>
          <w:rFonts w:ascii="Arial" w:hAnsi="Arial" w:cs="Arial"/>
          <w:b/>
          <w:bCs/>
          <w:color w:val="00AEEF"/>
          <w:sz w:val="24"/>
          <w:szCs w:val="24"/>
        </w:rPr>
        <w:t xml:space="preserve">Think ahead </w:t>
      </w:r>
      <w:del w:id="1" w:author="Liz" w:date="2020-04-28T09:39:00Z">
        <w:r w:rsidRPr="00D424A2" w:rsidDel="00EF3E9E">
          <w:rPr>
            <w:rFonts w:ascii="Arial" w:hAnsi="Arial" w:cs="Arial"/>
            <w:b/>
            <w:bCs/>
            <w:color w:val="00AEEF"/>
            <w:sz w:val="24"/>
            <w:szCs w:val="24"/>
          </w:rPr>
          <w:delText xml:space="preserve">for </w:delText>
        </w:r>
      </w:del>
      <w:ins w:id="2" w:author="Liz" w:date="2020-04-28T09:39:00Z">
        <w:r w:rsidR="00EF3E9E">
          <w:rPr>
            <w:rFonts w:ascii="Arial" w:hAnsi="Arial" w:cs="Arial"/>
            <w:b/>
            <w:bCs/>
            <w:color w:val="00AEEF"/>
            <w:sz w:val="24"/>
            <w:szCs w:val="24"/>
          </w:rPr>
          <w:t>to</w:t>
        </w:r>
        <w:r w:rsidR="00EF3E9E" w:rsidRPr="00D424A2">
          <w:rPr>
            <w:rFonts w:ascii="Arial" w:hAnsi="Arial" w:cs="Arial"/>
            <w:b/>
            <w:bCs/>
            <w:color w:val="00AEEF"/>
            <w:sz w:val="24"/>
            <w:szCs w:val="24"/>
          </w:rPr>
          <w:t xml:space="preserve"> </w:t>
        </w:r>
      </w:ins>
      <w:r w:rsidRPr="00D424A2">
        <w:rPr>
          <w:rFonts w:ascii="Arial" w:hAnsi="Arial" w:cs="Arial"/>
          <w:b/>
          <w:bCs/>
          <w:color w:val="00AEEF"/>
          <w:sz w:val="24"/>
          <w:szCs w:val="24"/>
        </w:rPr>
        <w:t>a daily stressful event</w:t>
      </w:r>
      <w:r w:rsidR="00DD0D41" w:rsidRPr="00D424A2">
        <w:rPr>
          <w:rFonts w:ascii="Arial" w:hAnsi="Arial" w:cs="Arial"/>
          <w:b/>
          <w:bCs/>
          <w:color w:val="00AEEF"/>
          <w:sz w:val="24"/>
          <w:szCs w:val="24"/>
        </w:rPr>
        <w:t>.</w:t>
      </w:r>
    </w:p>
    <w:bookmarkEnd w:id="0"/>
    <w:p w:rsidR="00352728" w:rsidRPr="00D424A2" w:rsidRDefault="00AF5C11" w:rsidP="00A718F3">
      <w:pPr>
        <w:rPr>
          <w:rFonts w:ascii="Arial" w:hAnsi="Arial" w:cs="Arial"/>
          <w:b/>
          <w:bCs/>
          <w:color w:val="00AEEF"/>
          <w:sz w:val="24"/>
          <w:szCs w:val="24"/>
        </w:rPr>
      </w:pPr>
      <w:commentRangeStart w:id="3"/>
      <w:r w:rsidRPr="00AF5C11">
        <w:rPr>
          <w:rFonts w:ascii="Arial" w:hAnsi="Arial" w:cs="Arial"/>
          <w:b/>
          <w:bCs/>
          <w:noProof/>
          <w:color w:val="00AEEF"/>
          <w:sz w:val="24"/>
          <w:szCs w:val="24"/>
        </w:rPr>
        <w:drawing>
          <wp:inline distT="0" distB="0" distL="0" distR="0">
            <wp:extent cx="6515100" cy="756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B42393">
        <w:rPr>
          <w:rStyle w:val="CommentReference"/>
        </w:rPr>
        <w:commentReference w:id="3"/>
      </w:r>
    </w:p>
    <w:sectPr w:rsidR="00352728" w:rsidRPr="00D424A2" w:rsidSect="00D424A2">
      <w:headerReference w:type="default" r:id="rId9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Liz" w:date="2020-04-28T09:40:00Z" w:initials="L">
    <w:p w:rsidR="00B42393" w:rsidRDefault="00B42393">
      <w:pPr>
        <w:pStyle w:val="CommentText"/>
      </w:pPr>
      <w:r>
        <w:rPr>
          <w:rStyle w:val="CommentReference"/>
        </w:rPr>
        <w:annotationRef/>
      </w:r>
      <w:r>
        <w:t>Carol - should last box say:</w:t>
      </w:r>
    </w:p>
    <w:p w:rsidR="00B42393" w:rsidRDefault="00B42393">
      <w:pPr>
        <w:pStyle w:val="CommentText"/>
      </w:pPr>
    </w:p>
    <w:p w:rsidR="00B42393" w:rsidRDefault="00B42393">
      <w:pPr>
        <w:pStyle w:val="CommentText"/>
      </w:pPr>
      <w:r>
        <w:t xml:space="preserve">What could you do? </w:t>
      </w:r>
    </w:p>
    <w:p w:rsidR="00B42393" w:rsidRDefault="00B42393">
      <w:pPr>
        <w:pStyle w:val="CommentText"/>
      </w:pPr>
    </w:p>
    <w:p w:rsidR="00B42393" w:rsidRDefault="00B42393">
      <w:pPr>
        <w:pStyle w:val="CommentText"/>
      </w:pPr>
      <w:r>
        <w:t>The opening box is anticipating something so I wonder if the tense at the end should match this? Or is the idea that they anticipate something and how it will make them / their child feel and then they record what actually happened?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AC6" w:rsidRDefault="00860AC6" w:rsidP="000E37C0">
      <w:pPr>
        <w:spacing w:after="0" w:line="240" w:lineRule="auto"/>
      </w:pPr>
      <w:r>
        <w:separator/>
      </w:r>
    </w:p>
  </w:endnote>
  <w:endnote w:type="continuationSeparator" w:id="0">
    <w:p w:rsidR="00860AC6" w:rsidRDefault="00860AC6" w:rsidP="000E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AC6" w:rsidRDefault="00860AC6" w:rsidP="000E37C0">
      <w:pPr>
        <w:spacing w:after="0" w:line="240" w:lineRule="auto"/>
      </w:pPr>
      <w:r>
        <w:separator/>
      </w:r>
    </w:p>
  </w:footnote>
  <w:footnote w:type="continuationSeparator" w:id="0">
    <w:p w:rsidR="00860AC6" w:rsidRDefault="00860AC6" w:rsidP="000E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F7E" w:rsidRDefault="00AD3F7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omework_Theme 9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64" cy="10695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452C0"/>
    <w:rsid w:val="00041252"/>
    <w:rsid w:val="000E37C0"/>
    <w:rsid w:val="000F2449"/>
    <w:rsid w:val="00100928"/>
    <w:rsid w:val="001C6385"/>
    <w:rsid w:val="002517FC"/>
    <w:rsid w:val="00267127"/>
    <w:rsid w:val="002B7BBE"/>
    <w:rsid w:val="00352728"/>
    <w:rsid w:val="003759E5"/>
    <w:rsid w:val="00463AB8"/>
    <w:rsid w:val="00472849"/>
    <w:rsid w:val="004F438A"/>
    <w:rsid w:val="005158F9"/>
    <w:rsid w:val="006C4B07"/>
    <w:rsid w:val="0071489B"/>
    <w:rsid w:val="00797200"/>
    <w:rsid w:val="007E6A03"/>
    <w:rsid w:val="0082619A"/>
    <w:rsid w:val="00860AC6"/>
    <w:rsid w:val="00866D28"/>
    <w:rsid w:val="008D6B22"/>
    <w:rsid w:val="0098215C"/>
    <w:rsid w:val="009A2BF3"/>
    <w:rsid w:val="009C433F"/>
    <w:rsid w:val="00A01155"/>
    <w:rsid w:val="00A52FD0"/>
    <w:rsid w:val="00A5594A"/>
    <w:rsid w:val="00A718F3"/>
    <w:rsid w:val="00AD3F7E"/>
    <w:rsid w:val="00AF5C11"/>
    <w:rsid w:val="00B408F4"/>
    <w:rsid w:val="00B42393"/>
    <w:rsid w:val="00B82C14"/>
    <w:rsid w:val="00C30284"/>
    <w:rsid w:val="00C3184F"/>
    <w:rsid w:val="00C62EFE"/>
    <w:rsid w:val="00C74E29"/>
    <w:rsid w:val="00C804AF"/>
    <w:rsid w:val="00C95C6F"/>
    <w:rsid w:val="00D424A2"/>
    <w:rsid w:val="00D82A04"/>
    <w:rsid w:val="00DD0D41"/>
    <w:rsid w:val="00ED0661"/>
    <w:rsid w:val="00EF3E9E"/>
    <w:rsid w:val="00F452C0"/>
    <w:rsid w:val="00F5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C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42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3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3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F27B5-95CC-41D6-A8AD-38D7445A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Liz</cp:lastModifiedBy>
  <cp:revision>21</cp:revision>
  <dcterms:created xsi:type="dcterms:W3CDTF">2014-09-05T15:39:00Z</dcterms:created>
  <dcterms:modified xsi:type="dcterms:W3CDTF">2020-04-28T08:41:00Z</dcterms:modified>
</cp:coreProperties>
</file>